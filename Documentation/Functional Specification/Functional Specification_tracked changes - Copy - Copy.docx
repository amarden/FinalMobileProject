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B79" w:rsidRDefault="008040C2">
      <w:pPr>
        <w:rPr>
          <w:sz w:val="32"/>
          <w:szCs w:val="32"/>
        </w:rPr>
      </w:pPr>
      <w:r>
        <w:rPr>
          <w:b/>
          <w:sz w:val="32"/>
          <w:szCs w:val="32"/>
        </w:rPr>
        <w:t>Functional Specification</w:t>
      </w:r>
    </w:p>
    <w:p w:rsidR="006E5B79" w:rsidRDefault="008040C2">
      <w:pPr>
        <w:rPr>
          <w:sz w:val="24"/>
          <w:szCs w:val="24"/>
        </w:rPr>
      </w:pPr>
      <w:r>
        <w:rPr>
          <w:i/>
          <w:sz w:val="28"/>
          <w:szCs w:val="28"/>
        </w:rPr>
        <w:t>Overview</w:t>
      </w:r>
      <w:r>
        <w:rPr>
          <w:sz w:val="28"/>
          <w:szCs w:val="28"/>
        </w:rPr>
        <w:t>:</w:t>
      </w:r>
      <w:r>
        <w:rPr>
          <w:sz w:val="24"/>
          <w:szCs w:val="24"/>
        </w:rPr>
        <w:t xml:space="preserve"> </w:t>
      </w:r>
    </w:p>
    <w:p w:rsidR="006E5B79" w:rsidRDefault="008040C2">
      <w:pPr>
        <w:rPr>
          <w:sz w:val="24"/>
          <w:szCs w:val="24"/>
        </w:rPr>
      </w:pPr>
      <w:r>
        <w:rPr>
          <w:sz w:val="24"/>
          <w:szCs w:val="24"/>
        </w:rPr>
        <w:t>The application I will be creating is a mobile communication software for health care providers in a hospital setting. The goals of the application would be to:</w:t>
      </w:r>
    </w:p>
    <w:p w:rsidR="006E5B79" w:rsidRDefault="008040C2">
      <w:pPr>
        <w:rPr>
          <w:sz w:val="24"/>
          <w:szCs w:val="24"/>
        </w:rPr>
      </w:pPr>
      <w:r>
        <w:rPr>
          <w:sz w:val="24"/>
          <w:szCs w:val="24"/>
        </w:rPr>
        <w:t>1) Help organize information on a patient. Act as an extension to an existing Electronic Health Record System</w:t>
      </w:r>
    </w:p>
    <w:p w:rsidR="006E5B79" w:rsidRDefault="008040C2">
      <w:pPr>
        <w:rPr>
          <w:sz w:val="24"/>
          <w:szCs w:val="24"/>
        </w:rPr>
      </w:pPr>
      <w:r>
        <w:rPr>
          <w:sz w:val="24"/>
          <w:szCs w:val="24"/>
        </w:rPr>
        <w:t>2) Allow providers to communicate/chat to each other in the application for a specific patient.</w:t>
      </w:r>
    </w:p>
    <w:p w:rsidR="006E5B79" w:rsidRDefault="008040C2">
      <w:pPr>
        <w:rPr>
          <w:sz w:val="24"/>
          <w:szCs w:val="24"/>
        </w:rPr>
      </w:pPr>
      <w:r>
        <w:rPr>
          <w:sz w:val="24"/>
          <w:szCs w:val="24"/>
        </w:rPr>
        <w:t>3) Allow providers with appropriate roles to order and complete procedures.</w:t>
      </w:r>
    </w:p>
    <w:p w:rsidR="006E5B79" w:rsidRDefault="008040C2">
      <w:pPr>
        <w:rPr>
          <w:sz w:val="24"/>
          <w:szCs w:val="24"/>
        </w:rPr>
      </w:pPr>
      <w:r>
        <w:rPr>
          <w:sz w:val="24"/>
          <w:szCs w:val="24"/>
        </w:rPr>
        <w:t xml:space="preserve">4) Give providers a </w:t>
      </w:r>
      <w:proofErr w:type="spellStart"/>
      <w:r>
        <w:rPr>
          <w:sz w:val="24"/>
          <w:szCs w:val="24"/>
        </w:rPr>
        <w:t>ToDo</w:t>
      </w:r>
      <w:proofErr w:type="spellEnd"/>
      <w:r>
        <w:rPr>
          <w:sz w:val="24"/>
          <w:szCs w:val="24"/>
        </w:rPr>
        <w:t xml:space="preserve"> list for a given patient. </w:t>
      </w:r>
    </w:p>
    <w:p w:rsidR="006E5B79" w:rsidRDefault="008040C2">
      <w:pPr>
        <w:rPr>
          <w:sz w:val="24"/>
          <w:szCs w:val="24"/>
        </w:rPr>
      </w:pPr>
      <w:r>
        <w:rPr>
          <w:sz w:val="24"/>
          <w:szCs w:val="24"/>
        </w:rPr>
        <w:t xml:space="preserve">In addition to the main application, I will be creating a mock EHR system that will help generate patients and their appropriate information. </w:t>
      </w:r>
    </w:p>
    <w:p w:rsidR="006E5B79" w:rsidRDefault="008040C2">
      <w:pPr>
        <w:rPr>
          <w:b/>
          <w:sz w:val="28"/>
          <w:szCs w:val="28"/>
        </w:rPr>
      </w:pPr>
      <w:r>
        <w:rPr>
          <w:b/>
          <w:i/>
          <w:sz w:val="28"/>
          <w:szCs w:val="28"/>
        </w:rPr>
        <w:t>Core Requirements</w:t>
      </w:r>
    </w:p>
    <w:p w:rsidR="006E5B79" w:rsidRDefault="008040C2">
      <w:pPr>
        <w:pStyle w:val="ListParagraph"/>
        <w:numPr>
          <w:ilvl w:val="0"/>
          <w:numId w:val="5"/>
        </w:numPr>
        <w:rPr>
          <w:sz w:val="24"/>
          <w:szCs w:val="24"/>
        </w:rPr>
      </w:pPr>
      <w:r>
        <w:rPr>
          <w:b/>
          <w:sz w:val="24"/>
          <w:szCs w:val="24"/>
        </w:rPr>
        <w:t xml:space="preserve">Azure Web </w:t>
      </w:r>
      <w:proofErr w:type="spellStart"/>
      <w:r>
        <w:rPr>
          <w:b/>
          <w:sz w:val="24"/>
          <w:szCs w:val="24"/>
        </w:rPr>
        <w:t>Api</w:t>
      </w:r>
      <w:proofErr w:type="spellEnd"/>
      <w:r>
        <w:rPr>
          <w:b/>
          <w:sz w:val="24"/>
          <w:szCs w:val="24"/>
        </w:rPr>
        <w:t xml:space="preserve">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rsidR="006E5B79" w:rsidRDefault="008040C2">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rsidR="006E5B79" w:rsidRDefault="008040C2">
      <w:pPr>
        <w:pStyle w:val="ListParagraph"/>
        <w:numPr>
          <w:ilvl w:val="1"/>
          <w:numId w:val="5"/>
        </w:numPr>
        <w:rPr>
          <w:sz w:val="24"/>
          <w:szCs w:val="24"/>
        </w:rPr>
      </w:pPr>
      <w:r>
        <w:rPr>
          <w:sz w:val="24"/>
          <w:szCs w:val="24"/>
        </w:rPr>
        <w:t>Patient Level Information</w:t>
      </w:r>
    </w:p>
    <w:p w:rsidR="006E5B79" w:rsidRDefault="008040C2">
      <w:pPr>
        <w:pStyle w:val="ListParagraph"/>
        <w:numPr>
          <w:ilvl w:val="1"/>
          <w:numId w:val="5"/>
        </w:numPr>
        <w:rPr>
          <w:sz w:val="24"/>
          <w:szCs w:val="24"/>
        </w:rPr>
      </w:pPr>
      <w:r>
        <w:rPr>
          <w:sz w:val="24"/>
          <w:szCs w:val="24"/>
        </w:rPr>
        <w:t>User/Role Information</w:t>
      </w:r>
    </w:p>
    <w:p w:rsidR="006E5B79" w:rsidRDefault="008040C2">
      <w:pPr>
        <w:pStyle w:val="ListParagraph"/>
        <w:numPr>
          <w:ilvl w:val="1"/>
          <w:numId w:val="5"/>
        </w:numPr>
        <w:rPr>
          <w:sz w:val="24"/>
          <w:szCs w:val="24"/>
        </w:rPr>
      </w:pPr>
      <w:r>
        <w:rPr>
          <w:sz w:val="24"/>
          <w:szCs w:val="24"/>
        </w:rPr>
        <w:t>Biometrics on Patient</w:t>
      </w:r>
    </w:p>
    <w:p w:rsidR="006E5B79" w:rsidRDefault="008040C2">
      <w:pPr>
        <w:pStyle w:val="ListParagraph"/>
        <w:numPr>
          <w:ilvl w:val="1"/>
          <w:numId w:val="5"/>
        </w:numPr>
        <w:rPr>
          <w:sz w:val="24"/>
          <w:szCs w:val="24"/>
        </w:rPr>
      </w:pPr>
      <w:r>
        <w:rPr>
          <w:sz w:val="24"/>
          <w:szCs w:val="24"/>
        </w:rPr>
        <w:t>Chat history between  providers</w:t>
      </w:r>
    </w:p>
    <w:p w:rsidR="006E5B79" w:rsidRDefault="008040C2">
      <w:pPr>
        <w:pStyle w:val="ListParagraph"/>
        <w:numPr>
          <w:ilvl w:val="1"/>
          <w:numId w:val="5"/>
        </w:numPr>
      </w:pPr>
      <w:r>
        <w:rPr>
          <w:sz w:val="24"/>
          <w:szCs w:val="24"/>
        </w:rPr>
        <w:t xml:space="preserve">Diagnoses, Procedure types and other lists that the app will need.  </w:t>
      </w:r>
    </w:p>
    <w:p w:rsidR="006E5B79" w:rsidRDefault="008040C2">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rsidR="006E5B79" w:rsidRDefault="008040C2">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rsidR="006E5B79" w:rsidRDefault="008040C2">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certain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rsidR="006E5B79" w:rsidRDefault="008040C2">
      <w:pPr>
        <w:pStyle w:val="ListParagraph"/>
        <w:numPr>
          <w:ilvl w:val="1"/>
          <w:numId w:val="5"/>
        </w:numPr>
        <w:rPr>
          <w:sz w:val="24"/>
          <w:szCs w:val="24"/>
        </w:rPr>
      </w:pPr>
      <w:r>
        <w:rPr>
          <w:sz w:val="24"/>
          <w:szCs w:val="24"/>
        </w:rPr>
        <w:t xml:space="preserve">Hospital Administrator </w:t>
      </w:r>
    </w:p>
    <w:p w:rsidR="006E5B79" w:rsidRDefault="008040C2">
      <w:pPr>
        <w:pStyle w:val="ListParagraph"/>
        <w:numPr>
          <w:ilvl w:val="1"/>
          <w:numId w:val="5"/>
        </w:numPr>
        <w:rPr>
          <w:sz w:val="24"/>
          <w:szCs w:val="24"/>
        </w:rPr>
      </w:pPr>
      <w:r>
        <w:rPr>
          <w:sz w:val="24"/>
          <w:szCs w:val="24"/>
        </w:rPr>
        <w:lastRenderedPageBreak/>
        <w:t>Health Care Provider: Physician</w:t>
      </w:r>
    </w:p>
    <w:p w:rsidR="006E5B79" w:rsidRDefault="008040C2">
      <w:pPr>
        <w:pStyle w:val="ListParagraph"/>
        <w:numPr>
          <w:ilvl w:val="1"/>
          <w:numId w:val="5"/>
        </w:numPr>
        <w:rPr>
          <w:sz w:val="24"/>
          <w:szCs w:val="24"/>
        </w:rPr>
      </w:pPr>
      <w:r>
        <w:rPr>
          <w:sz w:val="24"/>
          <w:szCs w:val="24"/>
        </w:rPr>
        <w:t>Health Care Provider: Surgeon</w:t>
      </w:r>
    </w:p>
    <w:p w:rsidR="006E5B79" w:rsidRDefault="008040C2">
      <w:pPr>
        <w:pStyle w:val="ListParagraph"/>
        <w:numPr>
          <w:ilvl w:val="1"/>
          <w:numId w:val="5"/>
        </w:numPr>
        <w:rPr>
          <w:sz w:val="24"/>
          <w:szCs w:val="24"/>
        </w:rPr>
      </w:pPr>
      <w:r>
        <w:rPr>
          <w:sz w:val="24"/>
          <w:szCs w:val="24"/>
        </w:rPr>
        <w:t>Health Care Provider: Support Staff</w:t>
      </w:r>
    </w:p>
    <w:p w:rsidR="006E5B79" w:rsidRDefault="008040C2">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w:t>
      </w:r>
      <w:del w:id="0" w:author="Aaron Marden" w:date="2016-05-05T21:59:00Z">
        <w:r w:rsidDel="00251B69">
          <w:rPr>
            <w:sz w:val="24"/>
            <w:szCs w:val="24"/>
          </w:rPr>
          <w:delText xml:space="preserve">randomly generate patients and </w:delText>
        </w:r>
      </w:del>
      <w:r>
        <w:rPr>
          <w:sz w:val="24"/>
          <w:szCs w:val="24"/>
        </w:rPr>
        <w:t xml:space="preserve">update </w:t>
      </w:r>
      <w:del w:id="1" w:author="Aaron Marden" w:date="2016-05-05T22:00:00Z">
        <w:r w:rsidDel="00251B69">
          <w:rPr>
            <w:sz w:val="24"/>
            <w:szCs w:val="24"/>
          </w:rPr>
          <w:delText xml:space="preserve">their </w:delText>
        </w:r>
      </w:del>
      <w:ins w:id="2" w:author="Aaron Marden" w:date="2016-05-05T22:00:00Z">
        <w:r w:rsidR="00251B69">
          <w:rPr>
            <w:sz w:val="24"/>
            <w:szCs w:val="24"/>
          </w:rPr>
          <w:t xml:space="preserve">patient </w:t>
        </w:r>
      </w:ins>
      <w:r>
        <w:rPr>
          <w:sz w:val="24"/>
          <w:szCs w:val="24"/>
        </w:rPr>
        <w:t xml:space="preserve">biometric status and other patient information from time to time. </w:t>
      </w:r>
      <w:del w:id="3" w:author="Aaron Marden" w:date="2016-05-05T22:00:00Z">
        <w:r w:rsidDel="00251B69">
          <w:rPr>
            <w:sz w:val="24"/>
            <w:szCs w:val="24"/>
          </w:rPr>
          <w:delText>The activity of calling the functionality in the service will be given to</w:delText>
        </w:r>
      </w:del>
      <w:ins w:id="4" w:author="Aaron Marden" w:date="2016-05-05T22:00:00Z">
        <w:r w:rsidR="00251B69">
          <w:rPr>
            <w:sz w:val="24"/>
            <w:szCs w:val="24"/>
          </w:rPr>
          <w:t xml:space="preserve">This web service will be done by </w:t>
        </w:r>
        <w:proofErr w:type="gramStart"/>
        <w:r w:rsidR="00251B69">
          <w:rPr>
            <w:sz w:val="24"/>
            <w:szCs w:val="24"/>
          </w:rPr>
          <w:t xml:space="preserve">a </w:t>
        </w:r>
      </w:ins>
      <w:r>
        <w:rPr>
          <w:sz w:val="24"/>
          <w:szCs w:val="24"/>
        </w:rPr>
        <w:t xml:space="preserve"> web</w:t>
      </w:r>
      <w:proofErr w:type="gramEnd"/>
      <w:r>
        <w:rPr>
          <w:sz w:val="24"/>
          <w:szCs w:val="24"/>
        </w:rPr>
        <w:t xml:space="preserve"> job</w:t>
      </w:r>
      <w:del w:id="5" w:author="Aaron Marden" w:date="2016-05-05T22:00:00Z">
        <w:r w:rsidDel="00251B69">
          <w:rPr>
            <w:sz w:val="24"/>
            <w:szCs w:val="24"/>
          </w:rPr>
          <w:delText>s</w:delText>
        </w:r>
      </w:del>
      <w:r>
        <w:rPr>
          <w:sz w:val="24"/>
          <w:szCs w:val="24"/>
        </w:rPr>
        <w:t>.</w:t>
      </w:r>
    </w:p>
    <w:p w:rsidR="006E5B79" w:rsidRDefault="008040C2">
      <w:pPr>
        <w:pStyle w:val="ListParagraph"/>
        <w:numPr>
          <w:ilvl w:val="0"/>
          <w:numId w:val="5"/>
        </w:numPr>
        <w:rPr>
          <w:sz w:val="24"/>
          <w:szCs w:val="24"/>
        </w:rPr>
      </w:pPr>
      <w:del w:id="6" w:author="Aaron Marden" w:date="2016-05-05T22:00:00Z">
        <w:r w:rsidDel="00251B69">
          <w:rPr>
            <w:b/>
            <w:sz w:val="24"/>
            <w:szCs w:val="24"/>
          </w:rPr>
          <w:delText>Azure File Storage</w:delText>
        </w:r>
        <w:r w:rsidDel="00251B69">
          <w:rPr>
            <w:sz w:val="24"/>
            <w:szCs w:val="24"/>
          </w:rPr>
          <w:delText xml:space="preserve"> </w:delText>
        </w:r>
      </w:del>
      <w:ins w:id="7" w:author="Aaron Marden" w:date="2016-05-05T22:00:00Z">
        <w:r w:rsidR="00251B69">
          <w:rPr>
            <w:b/>
            <w:sz w:val="24"/>
            <w:szCs w:val="24"/>
          </w:rPr>
          <w:t>Blob</w:t>
        </w:r>
      </w:ins>
      <w:r>
        <w:rPr>
          <w:sz w:val="24"/>
          <w:szCs w:val="24"/>
        </w:rPr>
        <w:t xml:space="preserve">– will use </w:t>
      </w:r>
      <w:del w:id="8" w:author="Aaron Marden" w:date="2016-05-05T22:00:00Z">
        <w:r w:rsidDel="00251B69">
          <w:rPr>
            <w:sz w:val="24"/>
            <w:szCs w:val="24"/>
          </w:rPr>
          <w:delText>Azure file</w:delText>
        </w:r>
      </w:del>
      <w:ins w:id="9" w:author="Aaron Marden" w:date="2016-05-05T22:00:00Z">
        <w:r w:rsidR="00251B69">
          <w:rPr>
            <w:sz w:val="24"/>
            <w:szCs w:val="24"/>
          </w:rPr>
          <w:t xml:space="preserve">Blob </w:t>
        </w:r>
      </w:ins>
      <w:r>
        <w:rPr>
          <w:sz w:val="24"/>
          <w:szCs w:val="24"/>
        </w:rPr>
        <w:t xml:space="preserve"> storage to store imaging information for patients</w:t>
      </w:r>
    </w:p>
    <w:p w:rsidR="006E5B79" w:rsidRDefault="008040C2">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rsidR="006E5B79" w:rsidRDefault="008040C2">
      <w:pPr>
        <w:pStyle w:val="ListParagraph"/>
        <w:numPr>
          <w:ilvl w:val="0"/>
          <w:numId w:val="5"/>
        </w:numPr>
      </w:pPr>
      <w:r>
        <w:rPr>
          <w:b/>
          <w:sz w:val="24"/>
          <w:szCs w:val="24"/>
        </w:rPr>
        <w:t>Universal App using C#</w:t>
      </w:r>
      <w:r>
        <w:t xml:space="preserve">- I will be using this client type for the final project. </w:t>
      </w:r>
    </w:p>
    <w:p w:rsidR="006E5B79" w:rsidRDefault="008040C2">
      <w:pPr>
        <w:pStyle w:val="ListParagraph"/>
        <w:numPr>
          <w:ilvl w:val="0"/>
          <w:numId w:val="5"/>
        </w:numPr>
        <w:rPr>
          <w:sz w:val="24"/>
          <w:szCs w:val="24"/>
        </w:rPr>
      </w:pPr>
      <w:r>
        <w:rPr>
          <w:b/>
          <w:sz w:val="24"/>
          <w:szCs w:val="24"/>
        </w:rPr>
        <w:t>Will Unit Test all Rest Services</w:t>
      </w:r>
    </w:p>
    <w:p w:rsidR="006E5B79" w:rsidRDefault="008040C2">
      <w:pPr>
        <w:rPr>
          <w:i/>
          <w:sz w:val="28"/>
          <w:szCs w:val="28"/>
        </w:rPr>
      </w:pPr>
      <w:r>
        <w:rPr>
          <w:i/>
          <w:sz w:val="28"/>
          <w:szCs w:val="28"/>
        </w:rPr>
        <w:t>Electives</w:t>
      </w:r>
    </w:p>
    <w:p w:rsidR="006E5B79" w:rsidRDefault="008040C2">
      <w:pPr>
        <w:pStyle w:val="ListParagraph"/>
        <w:numPr>
          <w:ilvl w:val="0"/>
          <w:numId w:val="4"/>
        </w:numPr>
        <w:rPr>
          <w:sz w:val="24"/>
          <w:szCs w:val="24"/>
        </w:rPr>
      </w:pPr>
      <w:r>
        <w:rPr>
          <w:b/>
          <w:sz w:val="24"/>
          <w:szCs w:val="24"/>
        </w:rPr>
        <w:t>Azure Notification Hubs</w:t>
      </w:r>
      <w:r>
        <w:rPr>
          <w:sz w:val="24"/>
          <w:szCs w:val="24"/>
        </w:rPr>
        <w:t xml:space="preserve"> – Notification hubs will be used to alert </w:t>
      </w:r>
      <w:del w:id="10" w:author="Aaron Marden" w:date="2016-05-05T22:01:00Z">
        <w:r w:rsidDel="00251B69">
          <w:rPr>
            <w:sz w:val="24"/>
            <w:szCs w:val="24"/>
          </w:rPr>
          <w:delText xml:space="preserve">providers when there is a critical change in the patients they are assigned to such as biometric information that is critical or change in patient </w:delText>
        </w:r>
      </w:del>
      <w:del w:id="11" w:author="AaronDesktop" w:date="2016-05-10T22:31:00Z">
        <w:r w:rsidDel="004F01D2">
          <w:rPr>
            <w:sz w:val="24"/>
            <w:szCs w:val="24"/>
          </w:rPr>
          <w:delText>status</w:delText>
        </w:r>
      </w:del>
      <w:ins w:id="12" w:author="Aaron Marden" w:date="2016-05-05T22:01:00Z">
        <w:del w:id="13" w:author="AaronDesktop" w:date="2016-05-10T22:31:00Z">
          <w:r w:rsidR="00251B69" w:rsidDel="004F01D2">
            <w:rPr>
              <w:sz w:val="24"/>
              <w:szCs w:val="24"/>
            </w:rPr>
            <w:delText>the current user of any changes in a patient status</w:delText>
          </w:r>
        </w:del>
      </w:ins>
      <w:del w:id="14" w:author="AaronDesktop" w:date="2016-05-10T22:31:00Z">
        <w:r w:rsidDel="004F01D2">
          <w:rPr>
            <w:sz w:val="24"/>
            <w:szCs w:val="24"/>
          </w:rPr>
          <w:delText xml:space="preserve"> (re-admitted</w:delText>
        </w:r>
      </w:del>
      <w:ins w:id="15" w:author="Aaron Marden" w:date="2016-05-05T22:01:00Z">
        <w:del w:id="16" w:author="AaronDesktop" w:date="2016-05-10T22:31:00Z">
          <w:r w:rsidR="00251B69" w:rsidDel="004F01D2">
            <w:rPr>
              <w:sz w:val="24"/>
              <w:szCs w:val="24"/>
            </w:rPr>
            <w:delText>critical</w:delText>
          </w:r>
        </w:del>
      </w:ins>
      <w:del w:id="17" w:author="AaronDesktop" w:date="2016-05-10T22:31:00Z">
        <w:r w:rsidDel="004F01D2">
          <w:rPr>
            <w:sz w:val="24"/>
            <w:szCs w:val="24"/>
          </w:rPr>
          <w:delText>,</w:delText>
        </w:r>
      </w:del>
      <w:ins w:id="18" w:author="Aaron Marden" w:date="2016-05-05T22:01:00Z">
        <w:del w:id="19" w:author="AaronDesktop" w:date="2016-05-10T22:31:00Z">
          <w:r w:rsidR="00251B69" w:rsidDel="004F01D2">
            <w:rPr>
              <w:sz w:val="24"/>
              <w:szCs w:val="24"/>
            </w:rPr>
            <w:delText xml:space="preserve"> </w:delText>
          </w:r>
        </w:del>
      </w:ins>
      <w:del w:id="20" w:author="AaronDesktop" w:date="2016-05-10T22:31:00Z">
        <w:r w:rsidDel="004F01D2">
          <w:rPr>
            <w:sz w:val="24"/>
            <w:szCs w:val="24"/>
          </w:rPr>
          <w:delText xml:space="preserve"> discharged</w:delText>
        </w:r>
      </w:del>
      <w:ins w:id="21" w:author="Aaron Marden" w:date="2016-05-05T22:01:00Z">
        <w:del w:id="22" w:author="AaronDesktop" w:date="2016-05-10T22:31:00Z">
          <w:r w:rsidR="00251B69" w:rsidDel="004F01D2">
            <w:rPr>
              <w:sz w:val="24"/>
              <w:szCs w:val="24"/>
            </w:rPr>
            <w:delText>stable</w:delText>
          </w:r>
        </w:del>
      </w:ins>
      <w:del w:id="23" w:author="AaronDesktop" w:date="2016-05-10T22:31:00Z">
        <w:r w:rsidDel="004F01D2">
          <w:rPr>
            <w:sz w:val="24"/>
            <w:szCs w:val="24"/>
          </w:rPr>
          <w:delText>,</w:delText>
        </w:r>
      </w:del>
      <w:ins w:id="24" w:author="Aaron Marden" w:date="2016-05-05T22:01:00Z">
        <w:del w:id="25" w:author="AaronDesktop" w:date="2016-05-10T22:31:00Z">
          <w:r w:rsidR="00251B69" w:rsidDel="004F01D2">
            <w:rPr>
              <w:sz w:val="24"/>
              <w:szCs w:val="24"/>
            </w:rPr>
            <w:delText xml:space="preserve"> or</w:delText>
          </w:r>
        </w:del>
      </w:ins>
      <w:del w:id="26" w:author="AaronDesktop" w:date="2016-05-10T22:31:00Z">
        <w:r w:rsidDel="004F01D2">
          <w:rPr>
            <w:sz w:val="24"/>
            <w:szCs w:val="24"/>
          </w:rPr>
          <w:delText xml:space="preserve"> died)</w:delText>
        </w:r>
      </w:del>
      <w:ins w:id="27" w:author="AaronDesktop" w:date="2016-05-10T22:31:00Z">
        <w:r w:rsidR="004F01D2">
          <w:rPr>
            <w:sz w:val="24"/>
            <w:szCs w:val="24"/>
          </w:rPr>
          <w:t xml:space="preserve"> how many patients have changed</w:t>
        </w:r>
      </w:ins>
    </w:p>
    <w:p w:rsidR="006E5B79" w:rsidRDefault="008040C2">
      <w:pPr>
        <w:pStyle w:val="ListParagraph"/>
        <w:numPr>
          <w:ilvl w:val="0"/>
          <w:numId w:val="4"/>
        </w:numPr>
        <w:rPr>
          <w:sz w:val="24"/>
          <w:szCs w:val="24"/>
        </w:rPr>
      </w:pPr>
      <w:r>
        <w:rPr>
          <w:b/>
          <w:sz w:val="24"/>
          <w:szCs w:val="24"/>
        </w:rPr>
        <w:t>Azure Websites</w:t>
      </w:r>
      <w:r>
        <w:rPr>
          <w:sz w:val="24"/>
          <w:szCs w:val="24"/>
        </w:rPr>
        <w:t xml:space="preserve"> – Will create a small dashboard </w:t>
      </w:r>
      <w:del w:id="28" w:author="Aaron Marden" w:date="2016-05-05T22:01:00Z">
        <w:r w:rsidDel="00251B69">
          <w:rPr>
            <w:sz w:val="24"/>
            <w:szCs w:val="24"/>
          </w:rPr>
          <w:delText xml:space="preserve">service </w:delText>
        </w:r>
      </w:del>
      <w:ins w:id="29" w:author="Aaron Marden" w:date="2016-05-05T22:01:00Z">
        <w:r w:rsidR="00251B69">
          <w:rPr>
            <w:sz w:val="24"/>
            <w:szCs w:val="24"/>
          </w:rPr>
          <w:t xml:space="preserve">page </w:t>
        </w:r>
      </w:ins>
      <w:r>
        <w:rPr>
          <w:sz w:val="24"/>
          <w:szCs w:val="24"/>
        </w:rPr>
        <w:t xml:space="preserve">to show usage statistics of the application as well as statistics on the mock Electronic Health Record system. </w:t>
      </w:r>
    </w:p>
    <w:p w:rsidR="006E5B79" w:rsidRDefault="008040C2">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w:t>
      </w:r>
      <w:ins w:id="30" w:author="AaronDesktop" w:date="2016-05-10T22:31:00Z">
        <w:r w:rsidR="00BB6692">
          <w:rPr>
            <w:sz w:val="24"/>
            <w:szCs w:val="24"/>
          </w:rPr>
          <w:t xml:space="preserve"> by name, allowing for fuzzy matching</w:t>
        </w:r>
      </w:ins>
      <w:del w:id="31" w:author="AaronDesktop" w:date="2016-05-10T22:31:00Z">
        <w:r w:rsidDel="00BB6692">
          <w:rPr>
            <w:sz w:val="24"/>
            <w:szCs w:val="24"/>
          </w:rPr>
          <w:delText xml:space="preserve">, check status of patients, check all unassigned patients, check all patients </w:delText>
        </w:r>
        <w:bookmarkStart w:id="32" w:name="_GoBack"/>
        <w:bookmarkEnd w:id="32"/>
        <w:r w:rsidDel="00BB6692">
          <w:rPr>
            <w:sz w:val="24"/>
            <w:szCs w:val="24"/>
          </w:rPr>
          <w:delText xml:space="preserve">in critical condition. </w:delText>
        </w:r>
      </w:del>
    </w:p>
    <w:p w:rsidR="006E5B79" w:rsidRDefault="008040C2">
      <w:pPr>
        <w:rPr>
          <w:b/>
          <w:i/>
          <w:sz w:val="28"/>
          <w:szCs w:val="28"/>
        </w:rPr>
      </w:pPr>
      <w:r>
        <w:rPr>
          <w:b/>
          <w:i/>
          <w:sz w:val="28"/>
          <w:szCs w:val="28"/>
        </w:rPr>
        <w:t>Application Details</w:t>
      </w:r>
    </w:p>
    <w:p w:rsidR="006E5B79" w:rsidRDefault="008040C2">
      <w:pPr>
        <w:rPr>
          <w:i/>
          <w:sz w:val="28"/>
          <w:szCs w:val="28"/>
        </w:rPr>
      </w:pPr>
      <w:r>
        <w:rPr>
          <w:i/>
          <w:sz w:val="28"/>
          <w:szCs w:val="28"/>
        </w:rPr>
        <w:t>Assumptions</w:t>
      </w:r>
    </w:p>
    <w:p w:rsidR="006E5B79" w:rsidRDefault="008040C2">
      <w:pPr>
        <w:rPr>
          <w:sz w:val="24"/>
          <w:szCs w:val="24"/>
        </w:rPr>
      </w:pPr>
      <w:r>
        <w:rPr>
          <w:sz w:val="24"/>
          <w:szCs w:val="24"/>
        </w:rPr>
        <w:tab/>
        <w:t>While the following assumptions do not hold in reality, they are made in order to make the application more manageable to design and implement</w:t>
      </w:r>
    </w:p>
    <w:p w:rsidR="006E5B79" w:rsidRDefault="008040C2">
      <w:pPr>
        <w:numPr>
          <w:ilvl w:val="0"/>
          <w:numId w:val="1"/>
        </w:numPr>
        <w:rPr>
          <w:sz w:val="24"/>
          <w:szCs w:val="24"/>
        </w:rPr>
      </w:pPr>
      <w:r>
        <w:rPr>
          <w:sz w:val="24"/>
          <w:szCs w:val="24"/>
        </w:rPr>
        <w:t>A patient can never be re-admitted to the hospital</w:t>
      </w:r>
    </w:p>
    <w:p w:rsidR="006E5B79" w:rsidRDefault="008040C2">
      <w:pPr>
        <w:numPr>
          <w:ilvl w:val="0"/>
          <w:numId w:val="1"/>
        </w:numPr>
        <w:rPr>
          <w:sz w:val="24"/>
          <w:szCs w:val="24"/>
        </w:rPr>
      </w:pPr>
      <w:r>
        <w:rPr>
          <w:sz w:val="24"/>
          <w:szCs w:val="24"/>
        </w:rPr>
        <w:t>The scope of possible diagnoses are ~100, and the scope of possible procedures are ~20</w:t>
      </w:r>
    </w:p>
    <w:p w:rsidR="006E5B79" w:rsidRDefault="008040C2">
      <w:pPr>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rsidR="006E5B79" w:rsidRDefault="008040C2">
      <w:pPr>
        <w:numPr>
          <w:ilvl w:val="0"/>
          <w:numId w:val="1"/>
        </w:numPr>
        <w:rPr>
          <w:sz w:val="24"/>
          <w:szCs w:val="24"/>
        </w:rPr>
      </w:pPr>
      <w:r>
        <w:rPr>
          <w:sz w:val="24"/>
          <w:szCs w:val="24"/>
        </w:rPr>
        <w:t>An admitted patient only has one thing wrong with them (only get one diagnosis code)</w:t>
      </w:r>
    </w:p>
    <w:p w:rsidR="006E5B79" w:rsidRDefault="008040C2">
      <w:pPr>
        <w:numPr>
          <w:ilvl w:val="0"/>
          <w:numId w:val="1"/>
        </w:numPr>
        <w:rPr>
          <w:ins w:id="33" w:author="Aaron Marden" w:date="2016-05-05T22:02:00Z"/>
          <w:sz w:val="24"/>
          <w:szCs w:val="24"/>
        </w:rPr>
      </w:pPr>
      <w:r>
        <w:rPr>
          <w:sz w:val="24"/>
          <w:szCs w:val="24"/>
        </w:rPr>
        <w:t xml:space="preserve">A patient will only have a change in status up to </w:t>
      </w:r>
      <w:del w:id="34" w:author="Aaron Marden" w:date="2016-05-05T22:02:00Z">
        <w:r w:rsidDel="00251B69">
          <w:rPr>
            <w:sz w:val="24"/>
            <w:szCs w:val="24"/>
          </w:rPr>
          <w:delText xml:space="preserve">4 </w:delText>
        </w:r>
      </w:del>
      <w:ins w:id="35" w:author="Aaron Marden" w:date="2016-05-05T22:02:00Z">
        <w:r w:rsidR="00251B69">
          <w:rPr>
            <w:sz w:val="24"/>
            <w:szCs w:val="24"/>
          </w:rPr>
          <w:t>10</w:t>
        </w:r>
      </w:ins>
      <w:r>
        <w:rPr>
          <w:sz w:val="24"/>
          <w:szCs w:val="24"/>
        </w:rPr>
        <w:t>times a day.</w:t>
      </w:r>
    </w:p>
    <w:p w:rsidR="00251B69" w:rsidRDefault="00251B69">
      <w:pPr>
        <w:numPr>
          <w:ilvl w:val="0"/>
          <w:numId w:val="1"/>
        </w:numPr>
        <w:rPr>
          <w:sz w:val="24"/>
          <w:szCs w:val="24"/>
        </w:rPr>
      </w:pPr>
      <w:ins w:id="36" w:author="Aaron Marden" w:date="2016-05-05T22:02:00Z">
        <w:r>
          <w:rPr>
            <w:sz w:val="24"/>
            <w:szCs w:val="24"/>
          </w:rPr>
          <w:t>Diagnoses are not gender or age specific</w:t>
        </w:r>
      </w:ins>
    </w:p>
    <w:p w:rsidR="006E5B79" w:rsidRDefault="008040C2">
      <w:pPr>
        <w:rPr>
          <w:i/>
          <w:sz w:val="28"/>
          <w:szCs w:val="28"/>
        </w:rPr>
      </w:pPr>
      <w:r>
        <w:rPr>
          <w:i/>
          <w:sz w:val="28"/>
          <w:szCs w:val="28"/>
        </w:rPr>
        <w:lastRenderedPageBreak/>
        <w:t>Details – Backend SQL</w:t>
      </w:r>
    </w:p>
    <w:p w:rsidR="006E5B79" w:rsidRDefault="008040C2">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rsidR="006E5B79" w:rsidDel="00377EBE" w:rsidRDefault="008040C2">
      <w:pPr>
        <w:pStyle w:val="ListParagraph"/>
        <w:numPr>
          <w:ilvl w:val="0"/>
          <w:numId w:val="3"/>
        </w:numPr>
        <w:rPr>
          <w:del w:id="37" w:author="Aaron Marden" w:date="2016-05-05T22:03:00Z"/>
        </w:rPr>
      </w:pPr>
      <w:del w:id="38" w:author="Aaron Marden" w:date="2016-05-05T22:03:00Z">
        <w:r w:rsidDel="00377EBE">
          <w:rPr>
            <w:b/>
            <w:sz w:val="24"/>
            <w:szCs w:val="24"/>
          </w:rPr>
          <w:delText xml:space="preserve">PatientToDo </w:delText>
        </w:r>
        <w:r w:rsidDel="00377EBE">
          <w:rPr>
            <w:sz w:val="24"/>
            <w:szCs w:val="24"/>
          </w:rPr>
          <w:delText xml:space="preserve">– will represent a list of to do items for a a patient include fields for what the task is (procedure), date assigned, if it is completed, and date completed, patient it is for, (foreign key to </w:delText>
        </w:r>
        <w:r w:rsidDel="00377EBE">
          <w:rPr>
            <w:i/>
            <w:sz w:val="24"/>
            <w:szCs w:val="24"/>
          </w:rPr>
          <w:delText>ProcedureCode</w:delText>
        </w:r>
        <w:r w:rsidDel="00377EBE">
          <w:rPr>
            <w:sz w:val="24"/>
            <w:szCs w:val="24"/>
          </w:rPr>
          <w:delText xml:space="preserve">, foreign key to </w:delText>
        </w:r>
        <w:r w:rsidDel="00377EBE">
          <w:rPr>
            <w:i/>
            <w:sz w:val="24"/>
            <w:szCs w:val="24"/>
          </w:rPr>
          <w:delText>Patient</w:delText>
        </w:r>
        <w:r w:rsidDel="00377EBE">
          <w:rPr>
            <w:sz w:val="24"/>
            <w:szCs w:val="24"/>
          </w:rPr>
          <w:delText>)</w:delText>
        </w:r>
      </w:del>
    </w:p>
    <w:p w:rsidR="006E5B79" w:rsidRDefault="008040C2">
      <w:pPr>
        <w:pStyle w:val="ListParagraph"/>
        <w:numPr>
          <w:ilvl w:val="0"/>
          <w:numId w:val="3"/>
        </w:numPr>
        <w:rPr>
          <w:sz w:val="24"/>
          <w:szCs w:val="24"/>
        </w:rPr>
      </w:pPr>
      <w:r>
        <w:rPr>
          <w:b/>
          <w:sz w:val="24"/>
          <w:szCs w:val="24"/>
        </w:rPr>
        <w:t>Patient</w:t>
      </w:r>
      <w:r>
        <w:rPr>
          <w:sz w:val="24"/>
          <w:szCs w:val="24"/>
        </w:rPr>
        <w:t xml:space="preserve"> - will represent a fake list of patients. Includes patient name, age, gender, medical status (discharged, dead, critical, stable), diagnosis, admittance date, and discharge date.</w:t>
      </w:r>
    </w:p>
    <w:p w:rsidR="006E5B79" w:rsidRDefault="008040C2">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ProviderPatient</w:t>
      </w:r>
      <w:proofErr w:type="spellEnd"/>
      <w:r>
        <w:rPr>
          <w:sz w:val="24"/>
          <w:szCs w:val="24"/>
        </w:rPr>
        <w:t xml:space="preserve"> – represents assignment of patients to users. Many to many relationship of </w:t>
      </w:r>
      <w:r>
        <w:rPr>
          <w:i/>
          <w:sz w:val="24"/>
          <w:szCs w:val="24"/>
        </w:rPr>
        <w:t>Provider</w:t>
      </w:r>
      <w:r>
        <w:rPr>
          <w:sz w:val="24"/>
          <w:szCs w:val="24"/>
        </w:rPr>
        <w:t xml:space="preserve"> and </w:t>
      </w:r>
      <w:r>
        <w:rPr>
          <w:i/>
          <w:sz w:val="24"/>
          <w:szCs w:val="24"/>
        </w:rPr>
        <w:t>Patient</w:t>
      </w:r>
      <w:proofErr w:type="gramStart"/>
      <w:r>
        <w:rPr>
          <w:sz w:val="24"/>
          <w:szCs w:val="24"/>
        </w:rPr>
        <w:t>. .</w:t>
      </w:r>
      <w:proofErr w:type="gramEnd"/>
      <w:r>
        <w:rPr>
          <w:sz w:val="24"/>
          <w:szCs w:val="24"/>
        </w:rPr>
        <w:t xml:space="preserve"> (foreign key to </w:t>
      </w:r>
      <w:r>
        <w:rPr>
          <w:i/>
          <w:sz w:val="24"/>
          <w:szCs w:val="24"/>
        </w:rPr>
        <w:t xml:space="preserve">Patient </w:t>
      </w:r>
      <w:r>
        <w:rPr>
          <w:sz w:val="24"/>
          <w:szCs w:val="24"/>
        </w:rPr>
        <w:t xml:space="preserve">and </w:t>
      </w:r>
      <w:r>
        <w:rPr>
          <w:i/>
          <w:sz w:val="24"/>
          <w:szCs w:val="24"/>
        </w:rPr>
        <w:t>Provider</w:t>
      </w:r>
      <w:r>
        <w:rPr>
          <w:sz w:val="24"/>
          <w:szCs w:val="24"/>
        </w:rPr>
        <w:t>)</w:t>
      </w:r>
    </w:p>
    <w:p w:rsidR="006E5B79" w:rsidRDefault="008040C2">
      <w:pPr>
        <w:pStyle w:val="ListParagraph"/>
        <w:numPr>
          <w:ilvl w:val="0"/>
          <w:numId w:val="3"/>
        </w:numPr>
        <w:rPr>
          <w:sz w:val="24"/>
          <w:szCs w:val="24"/>
        </w:rPr>
      </w:pPr>
      <w:proofErr w:type="spellStart"/>
      <w:r>
        <w:rPr>
          <w:b/>
          <w:sz w:val="24"/>
          <w:szCs w:val="24"/>
        </w:rPr>
        <w:t>DiagnosisCode</w:t>
      </w:r>
      <w:proofErr w:type="spellEnd"/>
      <w:r>
        <w:rPr>
          <w:b/>
          <w:sz w:val="24"/>
          <w:szCs w:val="24"/>
        </w:rPr>
        <w:t xml:space="preserve"> </w:t>
      </w:r>
      <w:r>
        <w:rPr>
          <w:sz w:val="24"/>
          <w:szCs w:val="24"/>
        </w:rPr>
        <w:t>– list of diagnosis codes possible for a patient</w:t>
      </w:r>
    </w:p>
    <w:p w:rsidR="006E5B79" w:rsidRDefault="008040C2">
      <w:pPr>
        <w:pStyle w:val="ListParagraph"/>
        <w:numPr>
          <w:ilvl w:val="0"/>
          <w:numId w:val="3"/>
        </w:numPr>
        <w:rPr>
          <w:sz w:val="24"/>
          <w:szCs w:val="24"/>
        </w:rPr>
      </w:pPr>
      <w:proofErr w:type="spellStart"/>
      <w:proofErr w:type="gramStart"/>
      <w:r>
        <w:rPr>
          <w:b/>
          <w:sz w:val="24"/>
          <w:szCs w:val="24"/>
        </w:rPr>
        <w:t>ProcedureCode</w:t>
      </w:r>
      <w:proofErr w:type="spellEnd"/>
      <w:r>
        <w:rPr>
          <w:b/>
          <w:sz w:val="24"/>
          <w:szCs w:val="24"/>
        </w:rPr>
        <w:t xml:space="preserve"> </w:t>
      </w:r>
      <w:r>
        <w:rPr>
          <w:sz w:val="24"/>
          <w:szCs w:val="24"/>
        </w:rPr>
        <w:t xml:space="preserve"> -</w:t>
      </w:r>
      <w:proofErr w:type="gramEnd"/>
      <w:r>
        <w:rPr>
          <w:sz w:val="24"/>
          <w:szCs w:val="24"/>
        </w:rPr>
        <w:t xml:space="preserve"> list of procedure codes possible to be done and a category of what type of provider-role can complete the procedure. </w:t>
      </w:r>
    </w:p>
    <w:p w:rsidR="006E5B79" w:rsidRDefault="008040C2">
      <w:pPr>
        <w:pStyle w:val="ListParagraph"/>
        <w:numPr>
          <w:ilvl w:val="0"/>
          <w:numId w:val="3"/>
        </w:numPr>
        <w:rPr>
          <w:sz w:val="24"/>
          <w:szCs w:val="24"/>
        </w:rPr>
      </w:pPr>
      <w:proofErr w:type="spellStart"/>
      <w:r>
        <w:rPr>
          <w:b/>
          <w:sz w:val="24"/>
          <w:szCs w:val="24"/>
        </w:rPr>
        <w:t>PatientProcedure</w:t>
      </w:r>
      <w:proofErr w:type="spellEnd"/>
      <w:r>
        <w:rPr>
          <w:sz w:val="24"/>
          <w:szCs w:val="24"/>
        </w:rPr>
        <w:t xml:space="preserve">– represents procedures done on a patient. Many to one relationship with </w:t>
      </w:r>
      <w:r>
        <w:rPr>
          <w:i/>
          <w:sz w:val="24"/>
          <w:szCs w:val="24"/>
        </w:rPr>
        <w:t>Patient table</w:t>
      </w:r>
      <w:r>
        <w:rPr>
          <w:sz w:val="24"/>
          <w:szCs w:val="24"/>
        </w:rPr>
        <w:t xml:space="preserve"> (foreign keys to </w:t>
      </w:r>
      <w:proofErr w:type="spellStart"/>
      <w:r>
        <w:rPr>
          <w:i/>
          <w:sz w:val="24"/>
          <w:szCs w:val="24"/>
        </w:rPr>
        <w:t>ProcedureCode</w:t>
      </w:r>
      <w:proofErr w:type="spellEnd"/>
      <w:r>
        <w:rPr>
          <w:sz w:val="24"/>
          <w:szCs w:val="24"/>
        </w:rPr>
        <w:t xml:space="preserve"> and </w:t>
      </w:r>
      <w:r>
        <w:rPr>
          <w:i/>
          <w:sz w:val="24"/>
          <w:szCs w:val="24"/>
        </w:rPr>
        <w:t>Patient</w:t>
      </w:r>
      <w:r>
        <w:rPr>
          <w:sz w:val="24"/>
          <w:szCs w:val="24"/>
        </w:rPr>
        <w:t>)</w:t>
      </w:r>
      <w:ins w:id="39" w:author="Aaron Marden" w:date="2016-05-05T22:03:00Z">
        <w:r w:rsidR="00377EBE">
          <w:rPr>
            <w:sz w:val="24"/>
            <w:szCs w:val="24"/>
          </w:rPr>
          <w:t xml:space="preserve"> This will serve as the to do list for the patient</w:t>
        </w:r>
      </w:ins>
    </w:p>
    <w:p w:rsidR="006E5B79" w:rsidRDefault="008040C2">
      <w:pPr>
        <w:pStyle w:val="ListParagraph"/>
        <w:numPr>
          <w:ilvl w:val="0"/>
          <w:numId w:val="3"/>
        </w:numPr>
        <w:rPr>
          <w:sz w:val="24"/>
          <w:szCs w:val="24"/>
        </w:rPr>
      </w:pPr>
      <w:proofErr w:type="spellStart"/>
      <w:r>
        <w:rPr>
          <w:b/>
          <w:sz w:val="24"/>
          <w:szCs w:val="24"/>
        </w:rPr>
        <w:t>PatientChatLog</w:t>
      </w:r>
      <w:proofErr w:type="spellEnd"/>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PatientImaging</w:t>
      </w:r>
      <w:proofErr w:type="spellEnd"/>
      <w:r>
        <w:rPr>
          <w:b/>
          <w:sz w:val="24"/>
          <w:szCs w:val="24"/>
        </w:rPr>
        <w:t xml:space="preserve"> </w:t>
      </w:r>
      <w:r>
        <w:rPr>
          <w:sz w:val="24"/>
          <w:szCs w:val="24"/>
        </w:rPr>
        <w:t xml:space="preserve">– represents the imaging documents for a patient. Includes image type column. Many to one relationship with patient. (foreign key to </w:t>
      </w:r>
      <w:r>
        <w:rPr>
          <w:i/>
          <w:sz w:val="24"/>
          <w:szCs w:val="24"/>
        </w:rPr>
        <w:t>Patient)</w:t>
      </w:r>
    </w:p>
    <w:p w:rsidR="006E5B79" w:rsidRDefault="008040C2">
      <w:pPr>
        <w:rPr>
          <w:sz w:val="28"/>
          <w:szCs w:val="28"/>
        </w:rPr>
      </w:pPr>
      <w:r>
        <w:rPr>
          <w:i/>
          <w:sz w:val="28"/>
          <w:szCs w:val="28"/>
        </w:rPr>
        <w:t>Details – Roles</w:t>
      </w:r>
    </w:p>
    <w:p w:rsidR="006E5B79" w:rsidRDefault="008040C2">
      <w:pPr>
        <w:rPr>
          <w:sz w:val="24"/>
          <w:szCs w:val="24"/>
        </w:rPr>
      </w:pPr>
      <w:r>
        <w:rPr>
          <w:sz w:val="24"/>
          <w:szCs w:val="24"/>
          <w:u w:val="single"/>
        </w:rPr>
        <w:t>Non-User</w:t>
      </w:r>
    </w:p>
    <w:p w:rsidR="006E5B79" w:rsidRDefault="008040C2">
      <w:pPr>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rsidR="006E5B79" w:rsidRDefault="008040C2">
      <w:pPr>
        <w:rPr>
          <w:sz w:val="24"/>
          <w:szCs w:val="24"/>
        </w:rPr>
      </w:pPr>
      <w:r>
        <w:rPr>
          <w:sz w:val="24"/>
          <w:szCs w:val="24"/>
          <w:u w:val="single"/>
        </w:rPr>
        <w:t>Application Users</w:t>
      </w:r>
    </w:p>
    <w:p w:rsidR="006E5B79" w:rsidRDefault="008040C2">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rsidR="006E5B79" w:rsidRDefault="008040C2">
      <w:pPr>
        <w:pStyle w:val="ListParagraph"/>
        <w:numPr>
          <w:ilvl w:val="0"/>
          <w:numId w:val="2"/>
        </w:numPr>
      </w:pPr>
      <w:r>
        <w:rPr>
          <w:sz w:val="24"/>
          <w:szCs w:val="24"/>
        </w:rPr>
        <w:lastRenderedPageBreak/>
        <w:t>Physician – can participate in their assigned patients chat logs. Can assign a diagnosis to a patient. Receive all of their assigned patient’s alert notifications. Can complete any “physician” type procedures. Can “order” any procedure. Can discharge patients. Can upload patient imaging. Can only have 5 patients assigned at a time.</w:t>
      </w:r>
    </w:p>
    <w:p w:rsidR="006E5B79" w:rsidRDefault="008040C2">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rsidR="006E5B79" w:rsidRDefault="008040C2">
      <w:pPr>
        <w:pStyle w:val="ListParagraph"/>
        <w:numPr>
          <w:ilvl w:val="0"/>
          <w:numId w:val="2"/>
        </w:numPr>
        <w:rPr>
          <w:sz w:val="24"/>
          <w:szCs w:val="24"/>
        </w:rPr>
      </w:pPr>
      <w:r>
        <w:rPr>
          <w:sz w:val="24"/>
          <w:szCs w:val="24"/>
        </w:rPr>
        <w:t xml:space="preserve">Support Staff – can view and complete all outstanding “support” type procedures of all patients. </w:t>
      </w:r>
      <w:del w:id="40" w:author="Aaron Marden" w:date="2016-05-05T22:04:00Z">
        <w:r w:rsidDel="00D01966">
          <w:rPr>
            <w:sz w:val="24"/>
            <w:szCs w:val="24"/>
          </w:rPr>
          <w:delText>Do not</w:delText>
        </w:r>
      </w:del>
      <w:ins w:id="41" w:author="Aaron Marden" w:date="2016-05-05T22:04:00Z">
        <w:r w:rsidR="00D01966">
          <w:rPr>
            <w:sz w:val="24"/>
            <w:szCs w:val="24"/>
          </w:rPr>
          <w:t>Can</w:t>
        </w:r>
      </w:ins>
      <w:r>
        <w:rPr>
          <w:sz w:val="24"/>
          <w:szCs w:val="24"/>
        </w:rPr>
        <w:t xml:space="preserve"> participate in chat log, can view chat log. Can</w:t>
      </w:r>
      <w:ins w:id="42" w:author="Aaron Marden" w:date="2016-05-05T22:04:00Z">
        <w:r w:rsidR="00D01966">
          <w:rPr>
            <w:sz w:val="24"/>
            <w:szCs w:val="24"/>
          </w:rPr>
          <w:t>not</w:t>
        </w:r>
      </w:ins>
      <w:r>
        <w:rPr>
          <w:sz w:val="24"/>
          <w:szCs w:val="24"/>
        </w:rPr>
        <w:t xml:space="preserve"> upload patient imaging. Cannot order any procedures.</w:t>
      </w:r>
    </w:p>
    <w:p w:rsidR="006E5B79" w:rsidRDefault="006E5B79">
      <w:pPr>
        <w:rPr>
          <w:sz w:val="24"/>
          <w:szCs w:val="24"/>
        </w:rPr>
      </w:pPr>
    </w:p>
    <w:p w:rsidR="006E5B79" w:rsidRDefault="008040C2">
      <w:pPr>
        <w:rPr>
          <w:sz w:val="28"/>
          <w:szCs w:val="28"/>
        </w:rPr>
      </w:pPr>
      <w:r>
        <w:rPr>
          <w:i/>
          <w:sz w:val="28"/>
          <w:szCs w:val="28"/>
        </w:rPr>
        <w:t>Details – Business Logic</w:t>
      </w:r>
    </w:p>
    <w:p w:rsidR="006E5B79" w:rsidRDefault="008040C2">
      <w:pPr>
        <w:rPr>
          <w:sz w:val="24"/>
          <w:szCs w:val="24"/>
          <w:u w:val="single"/>
        </w:rPr>
      </w:pPr>
      <w:r>
        <w:rPr>
          <w:sz w:val="24"/>
          <w:szCs w:val="24"/>
          <w:u w:val="single"/>
        </w:rPr>
        <w:t>Mock Electronic Health Record System</w:t>
      </w:r>
    </w:p>
    <w:p w:rsidR="006E5B79" w:rsidRDefault="008040C2">
      <w:pPr>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rsidR="006E5B79" w:rsidRDefault="008040C2">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rsidR="006E5B79" w:rsidRDefault="008040C2">
      <w:pPr>
        <w:pStyle w:val="ListParagraph"/>
        <w:numPr>
          <w:ilvl w:val="0"/>
          <w:numId w:val="6"/>
        </w:numPr>
      </w:pPr>
      <w:r>
        <w:rPr>
          <w:sz w:val="24"/>
          <w:szCs w:val="24"/>
        </w:rPr>
        <w:t xml:space="preserve">Every </w:t>
      </w:r>
      <w:del w:id="43" w:author="Aaron Marden" w:date="2016-05-05T22:04:00Z">
        <w:r w:rsidDel="00D01966">
          <w:rPr>
            <w:sz w:val="24"/>
            <w:szCs w:val="24"/>
          </w:rPr>
          <w:delText xml:space="preserve">hour </w:delText>
        </w:r>
      </w:del>
      <w:ins w:id="44" w:author="Aaron Marden" w:date="2016-05-05T22:04:00Z">
        <w:r w:rsidR="00D01966">
          <w:rPr>
            <w:sz w:val="24"/>
            <w:szCs w:val="24"/>
          </w:rPr>
          <w:t xml:space="preserve">x number of minutes (decided with TA) </w:t>
        </w:r>
      </w:ins>
      <w:r>
        <w:rPr>
          <w:sz w:val="24"/>
          <w:szCs w:val="24"/>
        </w:rPr>
        <w:t xml:space="preserve">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or are not already dead. </w:t>
      </w:r>
    </w:p>
    <w:p w:rsidR="006E5B79" w:rsidDel="00D01966" w:rsidRDefault="008040C2">
      <w:pPr>
        <w:pStyle w:val="ListParagraph"/>
        <w:numPr>
          <w:ilvl w:val="0"/>
          <w:numId w:val="6"/>
        </w:numPr>
        <w:rPr>
          <w:del w:id="45" w:author="Aaron Marden" w:date="2016-05-05T22:05:00Z"/>
        </w:rPr>
      </w:pPr>
      <w:del w:id="46" w:author="Aaron Marden" w:date="2016-05-05T22:05:00Z">
        <w:r w:rsidDel="00D01966">
          <w:rPr>
            <w:sz w:val="24"/>
            <w:szCs w:val="24"/>
          </w:rPr>
          <w:delText>After every “critical” procedure or surgery completed by a provider, a patient’s medical status and biometrics will have a chance to change.</w:delText>
        </w:r>
      </w:del>
    </w:p>
    <w:p w:rsidR="006E5B79" w:rsidRDefault="008040C2">
      <w:pPr>
        <w:rPr>
          <w:sz w:val="24"/>
          <w:szCs w:val="24"/>
          <w:u w:val="single"/>
        </w:rPr>
      </w:pPr>
      <w:r>
        <w:rPr>
          <w:sz w:val="24"/>
          <w:szCs w:val="24"/>
          <w:u w:val="single"/>
        </w:rPr>
        <w:t>Rest API</w:t>
      </w:r>
    </w:p>
    <w:p w:rsidR="006E5B79" w:rsidRDefault="008040C2">
      <w:pPr>
        <w:pStyle w:val="ListParagraph"/>
        <w:numPr>
          <w:ilvl w:val="0"/>
          <w:numId w:val="7"/>
        </w:numPr>
        <w:rPr>
          <w:sz w:val="24"/>
          <w:szCs w:val="24"/>
        </w:rPr>
      </w:pPr>
      <w:r>
        <w:rPr>
          <w:sz w:val="24"/>
          <w:szCs w:val="24"/>
        </w:rPr>
        <w:t>Patient – all calls require authenticated user</w:t>
      </w:r>
    </w:p>
    <w:p w:rsidR="006E5B79" w:rsidRDefault="008040C2">
      <w:pPr>
        <w:pStyle w:val="ListParagraph"/>
        <w:numPr>
          <w:ilvl w:val="1"/>
          <w:numId w:val="7"/>
        </w:numPr>
        <w:rPr>
          <w:sz w:val="24"/>
          <w:szCs w:val="24"/>
        </w:rPr>
      </w:pPr>
      <w:r>
        <w:rPr>
          <w:sz w:val="24"/>
          <w:szCs w:val="24"/>
        </w:rPr>
        <w:t xml:space="preserve">Create Fake Patients </w:t>
      </w:r>
    </w:p>
    <w:p w:rsidR="006E5B79" w:rsidRDefault="008040C2">
      <w:pPr>
        <w:pStyle w:val="ListParagraph"/>
        <w:numPr>
          <w:ilvl w:val="2"/>
          <w:numId w:val="7"/>
        </w:numPr>
        <w:rPr>
          <w:sz w:val="24"/>
          <w:szCs w:val="24"/>
        </w:rPr>
      </w:pPr>
      <w:r>
        <w:rPr>
          <w:sz w:val="24"/>
          <w:szCs w:val="24"/>
        </w:rPr>
        <w:t>POST Call with number of patients to generate</w:t>
      </w:r>
    </w:p>
    <w:p w:rsidR="006E5B79" w:rsidRDefault="008040C2">
      <w:pPr>
        <w:pStyle w:val="ListParagraph"/>
        <w:numPr>
          <w:ilvl w:val="2"/>
          <w:numId w:val="7"/>
        </w:numPr>
        <w:rPr>
          <w:sz w:val="24"/>
          <w:szCs w:val="24"/>
        </w:rPr>
      </w:pPr>
      <w:r>
        <w:rPr>
          <w:sz w:val="24"/>
          <w:szCs w:val="24"/>
        </w:rPr>
        <w:t>Only accessed by Super User Role</w:t>
      </w:r>
    </w:p>
    <w:p w:rsidR="006E5B79" w:rsidRDefault="008040C2">
      <w:pPr>
        <w:pStyle w:val="ListParagraph"/>
        <w:numPr>
          <w:ilvl w:val="1"/>
          <w:numId w:val="7"/>
        </w:numPr>
        <w:rPr>
          <w:sz w:val="24"/>
          <w:szCs w:val="24"/>
        </w:rPr>
      </w:pPr>
      <w:r>
        <w:rPr>
          <w:sz w:val="24"/>
          <w:szCs w:val="24"/>
        </w:rPr>
        <w:t>Get Assigned Patients</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userId</w:t>
      </w:r>
      <w:proofErr w:type="spellEnd"/>
      <w:r>
        <w:rPr>
          <w:sz w:val="24"/>
          <w:szCs w:val="24"/>
        </w:rPr>
        <w:t xml:space="preserve"> parameter</w:t>
      </w:r>
    </w:p>
    <w:p w:rsidR="006E5B79" w:rsidRDefault="008040C2">
      <w:pPr>
        <w:pStyle w:val="ListParagraph"/>
        <w:numPr>
          <w:ilvl w:val="2"/>
          <w:numId w:val="7"/>
        </w:numPr>
        <w:rPr>
          <w:sz w:val="24"/>
          <w:szCs w:val="24"/>
        </w:rPr>
      </w:pPr>
      <w:r>
        <w:rPr>
          <w:sz w:val="24"/>
          <w:szCs w:val="24"/>
        </w:rPr>
        <w:t>Only accessed by hospital administrator, physician, and surgeon</w:t>
      </w:r>
    </w:p>
    <w:p w:rsidR="006E5B79" w:rsidRDefault="008040C2">
      <w:pPr>
        <w:pStyle w:val="ListParagraph"/>
        <w:numPr>
          <w:ilvl w:val="2"/>
          <w:numId w:val="7"/>
        </w:numPr>
        <w:rPr>
          <w:sz w:val="24"/>
          <w:szCs w:val="24"/>
        </w:rPr>
      </w:pPr>
      <w:r>
        <w:rPr>
          <w:sz w:val="24"/>
          <w:szCs w:val="24"/>
        </w:rPr>
        <w:lastRenderedPageBreak/>
        <w:t>Returns patient names and medical status where medical status is NOT dead or discharged</w:t>
      </w:r>
    </w:p>
    <w:p w:rsidR="0065450C" w:rsidRDefault="0065450C" w:rsidP="0065450C">
      <w:pPr>
        <w:pStyle w:val="ListParagraph"/>
        <w:numPr>
          <w:ilvl w:val="1"/>
          <w:numId w:val="7"/>
        </w:numPr>
        <w:rPr>
          <w:sz w:val="24"/>
          <w:szCs w:val="24"/>
        </w:rPr>
      </w:pPr>
      <w:r>
        <w:rPr>
          <w:sz w:val="24"/>
          <w:szCs w:val="24"/>
        </w:rPr>
        <w:t>Get Single Patient</w:t>
      </w:r>
    </w:p>
    <w:p w:rsidR="0065450C" w:rsidRDefault="0065450C" w:rsidP="0065450C">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Parameter</w:t>
      </w:r>
    </w:p>
    <w:p w:rsidR="0065450C" w:rsidRPr="0065450C" w:rsidRDefault="0065450C" w:rsidP="0065450C">
      <w:pPr>
        <w:pStyle w:val="ListParagraph"/>
        <w:numPr>
          <w:ilvl w:val="2"/>
          <w:numId w:val="7"/>
        </w:numPr>
        <w:rPr>
          <w:sz w:val="24"/>
          <w:szCs w:val="24"/>
        </w:rPr>
      </w:pPr>
      <w:r>
        <w:rPr>
          <w:sz w:val="24"/>
          <w:szCs w:val="24"/>
        </w:rPr>
        <w:t xml:space="preserve">Returns Patient data along with </w:t>
      </w:r>
      <w:proofErr w:type="spellStart"/>
      <w:r w:rsidR="0089740F">
        <w:rPr>
          <w:sz w:val="24"/>
          <w:szCs w:val="24"/>
        </w:rPr>
        <w:t>ToDo</w:t>
      </w:r>
      <w:proofErr w:type="spellEnd"/>
      <w:r w:rsidR="0089740F">
        <w:rPr>
          <w:sz w:val="24"/>
          <w:szCs w:val="24"/>
        </w:rPr>
        <w:t xml:space="preserve"> List</w:t>
      </w:r>
      <w:r w:rsidR="009568E4">
        <w:rPr>
          <w:sz w:val="24"/>
          <w:szCs w:val="24"/>
        </w:rPr>
        <w:t>, Procedure History,</w:t>
      </w:r>
      <w:r>
        <w:rPr>
          <w:sz w:val="24"/>
          <w:szCs w:val="24"/>
        </w:rPr>
        <w:t xml:space="preserve"> and Provider Assignments</w:t>
      </w:r>
      <w:r w:rsidR="00A75042">
        <w:rPr>
          <w:sz w:val="24"/>
          <w:szCs w:val="24"/>
        </w:rPr>
        <w:t xml:space="preserve">, and </w:t>
      </w:r>
      <w:proofErr w:type="spellStart"/>
      <w:r w:rsidR="00A75042">
        <w:rPr>
          <w:sz w:val="24"/>
          <w:szCs w:val="24"/>
        </w:rPr>
        <w:t>PatientChatLog</w:t>
      </w:r>
      <w:proofErr w:type="spellEnd"/>
      <w:r>
        <w:rPr>
          <w:sz w:val="24"/>
          <w:szCs w:val="24"/>
        </w:rPr>
        <w:t xml:space="preserve">. </w:t>
      </w:r>
    </w:p>
    <w:p w:rsidR="006E5B79" w:rsidRDefault="008040C2">
      <w:pPr>
        <w:pStyle w:val="ListParagraph"/>
        <w:numPr>
          <w:ilvl w:val="1"/>
          <w:numId w:val="7"/>
        </w:numPr>
      </w:pPr>
      <w:r>
        <w:rPr>
          <w:sz w:val="24"/>
          <w:szCs w:val="24"/>
        </w:rPr>
        <w:t>Assign Patient to Provider</w:t>
      </w:r>
    </w:p>
    <w:p w:rsidR="006E5B79" w:rsidRDefault="008040C2">
      <w:pPr>
        <w:pStyle w:val="ListParagraph"/>
        <w:numPr>
          <w:ilvl w:val="2"/>
          <w:numId w:val="7"/>
        </w:numPr>
      </w:pPr>
      <w:r>
        <w:rPr>
          <w:sz w:val="24"/>
          <w:szCs w:val="24"/>
        </w:rPr>
        <w:t xml:space="preserve">PUT call with </w:t>
      </w:r>
      <w:proofErr w:type="spellStart"/>
      <w:r>
        <w:rPr>
          <w:sz w:val="24"/>
          <w:szCs w:val="24"/>
        </w:rPr>
        <w:t>patientId</w:t>
      </w:r>
      <w:proofErr w:type="spellEnd"/>
      <w:r>
        <w:rPr>
          <w:sz w:val="24"/>
          <w:szCs w:val="24"/>
        </w:rPr>
        <w:t xml:space="preserve"> as parameter and patient object with an assigned physician/surgeon</w:t>
      </w:r>
    </w:p>
    <w:p w:rsidR="006E5B79" w:rsidRDefault="008040C2">
      <w:pPr>
        <w:pStyle w:val="ListParagraph"/>
        <w:numPr>
          <w:ilvl w:val="2"/>
          <w:numId w:val="7"/>
        </w:numPr>
      </w:pPr>
      <w:r>
        <w:rPr>
          <w:sz w:val="24"/>
          <w:szCs w:val="24"/>
        </w:rPr>
        <w:t xml:space="preserve">updated </w:t>
      </w:r>
      <w:proofErr w:type="spellStart"/>
      <w:r>
        <w:rPr>
          <w:sz w:val="24"/>
          <w:szCs w:val="24"/>
        </w:rPr>
        <w:t>AssignedDate</w:t>
      </w:r>
      <w:proofErr w:type="spellEnd"/>
      <w:r>
        <w:rPr>
          <w:sz w:val="24"/>
          <w:szCs w:val="24"/>
        </w:rPr>
        <w:t xml:space="preserve"> on Patient Object to current </w:t>
      </w:r>
      <w:proofErr w:type="spellStart"/>
      <w:r>
        <w:rPr>
          <w:sz w:val="24"/>
          <w:szCs w:val="24"/>
        </w:rPr>
        <w:t>DateTime</w:t>
      </w:r>
      <w:proofErr w:type="spellEnd"/>
    </w:p>
    <w:p w:rsidR="006E5B79" w:rsidRDefault="008040C2">
      <w:pPr>
        <w:pStyle w:val="ListParagraph"/>
        <w:numPr>
          <w:ilvl w:val="2"/>
          <w:numId w:val="7"/>
        </w:numPr>
        <w:rPr>
          <w:sz w:val="24"/>
          <w:szCs w:val="24"/>
        </w:rPr>
      </w:pPr>
      <w:r>
        <w:rPr>
          <w:sz w:val="24"/>
          <w:szCs w:val="24"/>
        </w:rPr>
        <w:t>Only accessed by hospital administrators</w:t>
      </w:r>
    </w:p>
    <w:p w:rsidR="006E5B79" w:rsidRDefault="008040C2">
      <w:pPr>
        <w:pStyle w:val="ListParagraph"/>
        <w:numPr>
          <w:ilvl w:val="1"/>
          <w:numId w:val="7"/>
        </w:numPr>
        <w:rPr>
          <w:sz w:val="24"/>
          <w:szCs w:val="24"/>
        </w:rPr>
      </w:pPr>
      <w:r>
        <w:rPr>
          <w:sz w:val="24"/>
          <w:szCs w:val="24"/>
        </w:rPr>
        <w:t>Discharge Patient</w:t>
      </w:r>
    </w:p>
    <w:p w:rsidR="006E5B79" w:rsidRDefault="008040C2">
      <w:pPr>
        <w:pStyle w:val="ListParagraph"/>
        <w:numPr>
          <w:ilvl w:val="2"/>
          <w:numId w:val="7"/>
        </w:numPr>
      </w:pPr>
      <w:r>
        <w:rPr>
          <w:sz w:val="24"/>
          <w:szCs w:val="24"/>
        </w:rPr>
        <w:t>PUT call with patient id</w:t>
      </w:r>
    </w:p>
    <w:p w:rsidR="006E5B79" w:rsidRDefault="008040C2">
      <w:pPr>
        <w:pStyle w:val="ListParagraph"/>
        <w:numPr>
          <w:ilvl w:val="2"/>
          <w:numId w:val="7"/>
        </w:numPr>
        <w:rPr>
          <w:sz w:val="24"/>
          <w:szCs w:val="24"/>
        </w:rPr>
      </w:pPr>
      <w:r>
        <w:rPr>
          <w:sz w:val="24"/>
          <w:szCs w:val="24"/>
        </w:rPr>
        <w:t>Only accessed by physician</w:t>
      </w:r>
    </w:p>
    <w:p w:rsidR="006E5B79" w:rsidRDefault="008040C2">
      <w:pPr>
        <w:pStyle w:val="ListParagraph"/>
        <w:numPr>
          <w:ilvl w:val="2"/>
          <w:numId w:val="7"/>
        </w:numPr>
        <w:rPr>
          <w:sz w:val="24"/>
          <w:szCs w:val="24"/>
        </w:rPr>
      </w:pPr>
      <w:r>
        <w:rPr>
          <w:sz w:val="24"/>
          <w:szCs w:val="24"/>
        </w:rPr>
        <w:t>Updates patient with discharge as status code</w:t>
      </w:r>
    </w:p>
    <w:p w:rsidR="006E5B79" w:rsidRDefault="008040C2">
      <w:pPr>
        <w:pStyle w:val="ListParagraph"/>
        <w:numPr>
          <w:ilvl w:val="0"/>
          <w:numId w:val="7"/>
        </w:numPr>
        <w:rPr>
          <w:sz w:val="24"/>
          <w:szCs w:val="24"/>
        </w:rPr>
      </w:pPr>
      <w:r>
        <w:rPr>
          <w:sz w:val="24"/>
          <w:szCs w:val="24"/>
        </w:rPr>
        <w:t>Biometric – all calls required authenticated user</w:t>
      </w:r>
    </w:p>
    <w:p w:rsidR="006E5B79" w:rsidRDefault="008040C2">
      <w:pPr>
        <w:pStyle w:val="ListParagraph"/>
        <w:numPr>
          <w:ilvl w:val="1"/>
          <w:numId w:val="7"/>
        </w:numPr>
        <w:rPr>
          <w:sz w:val="24"/>
          <w:szCs w:val="24"/>
        </w:rPr>
      </w:pPr>
      <w:r>
        <w:rPr>
          <w:sz w:val="24"/>
          <w:szCs w:val="24"/>
        </w:rPr>
        <w:t>Get Biometric Data for a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Only accessed by physician and surgeon</w:t>
      </w:r>
    </w:p>
    <w:p w:rsidR="006E5B79" w:rsidRDefault="008040C2">
      <w:pPr>
        <w:pStyle w:val="ListParagraph"/>
        <w:numPr>
          <w:ilvl w:val="2"/>
          <w:numId w:val="7"/>
        </w:numPr>
        <w:rPr>
          <w:sz w:val="24"/>
          <w:szCs w:val="24"/>
        </w:rPr>
      </w:pPr>
      <w:r>
        <w:rPr>
          <w:sz w:val="24"/>
          <w:szCs w:val="24"/>
        </w:rPr>
        <w:t>Returns all of patients biometric data</w:t>
      </w:r>
    </w:p>
    <w:p w:rsidR="006E5B79" w:rsidRDefault="00E93F78">
      <w:pPr>
        <w:pStyle w:val="ListParagraph"/>
        <w:numPr>
          <w:ilvl w:val="0"/>
          <w:numId w:val="7"/>
        </w:numPr>
        <w:rPr>
          <w:sz w:val="24"/>
          <w:szCs w:val="24"/>
        </w:rPr>
      </w:pPr>
      <w:r>
        <w:rPr>
          <w:sz w:val="24"/>
          <w:szCs w:val="24"/>
        </w:rPr>
        <w:t>Provider</w:t>
      </w:r>
      <w:r w:rsidR="008040C2">
        <w:rPr>
          <w:sz w:val="24"/>
          <w:szCs w:val="24"/>
        </w:rPr>
        <w:t>– all calls require authenticated user</w:t>
      </w:r>
    </w:p>
    <w:p w:rsidR="006E5B79" w:rsidRDefault="009448F5">
      <w:pPr>
        <w:pStyle w:val="ListParagraph"/>
        <w:numPr>
          <w:ilvl w:val="1"/>
          <w:numId w:val="7"/>
        </w:numPr>
        <w:rPr>
          <w:sz w:val="24"/>
          <w:szCs w:val="24"/>
        </w:rPr>
      </w:pPr>
      <w:r>
        <w:rPr>
          <w:sz w:val="24"/>
          <w:szCs w:val="24"/>
        </w:rPr>
        <w:t xml:space="preserve">Get </w:t>
      </w:r>
      <w:r w:rsidR="00E93F78">
        <w:rPr>
          <w:sz w:val="24"/>
          <w:szCs w:val="24"/>
        </w:rPr>
        <w:t>Providers</w:t>
      </w:r>
    </w:p>
    <w:p w:rsidR="006E5B79" w:rsidRDefault="008040C2">
      <w:pPr>
        <w:pStyle w:val="ListParagraph"/>
        <w:numPr>
          <w:ilvl w:val="2"/>
          <w:numId w:val="7"/>
        </w:numPr>
        <w:rPr>
          <w:sz w:val="24"/>
          <w:szCs w:val="24"/>
        </w:rPr>
      </w:pPr>
      <w:r>
        <w:rPr>
          <w:sz w:val="24"/>
          <w:szCs w:val="24"/>
        </w:rPr>
        <w:t>GET Call</w:t>
      </w:r>
    </w:p>
    <w:p w:rsidR="006E5B79" w:rsidRDefault="00E42CB1">
      <w:pPr>
        <w:pStyle w:val="ListParagraph"/>
        <w:numPr>
          <w:ilvl w:val="2"/>
          <w:numId w:val="7"/>
        </w:numPr>
        <w:rPr>
          <w:sz w:val="24"/>
          <w:szCs w:val="24"/>
        </w:rPr>
      </w:pPr>
      <w:r>
        <w:rPr>
          <w:sz w:val="24"/>
          <w:szCs w:val="24"/>
        </w:rPr>
        <w:t xml:space="preserve">Get </w:t>
      </w:r>
      <w:r w:rsidR="00E93F78">
        <w:rPr>
          <w:sz w:val="24"/>
          <w:szCs w:val="24"/>
        </w:rPr>
        <w:t>Provider</w:t>
      </w:r>
      <w:r w:rsidR="00E93F78" w:rsidRPr="00E93F78">
        <w:rPr>
          <w:sz w:val="24"/>
          <w:szCs w:val="24"/>
        </w:rPr>
        <w:t xml:space="preserve"> </w:t>
      </w:r>
      <w:r>
        <w:rPr>
          <w:sz w:val="24"/>
          <w:szCs w:val="24"/>
        </w:rPr>
        <w:t>Name and their</w:t>
      </w:r>
      <w:r w:rsidR="008040C2">
        <w:rPr>
          <w:sz w:val="24"/>
          <w:szCs w:val="24"/>
        </w:rPr>
        <w:t xml:space="preserve"> role</w:t>
      </w:r>
    </w:p>
    <w:p w:rsidR="009448F5" w:rsidRDefault="009448F5" w:rsidP="009448F5">
      <w:pPr>
        <w:pStyle w:val="ListParagraph"/>
        <w:numPr>
          <w:ilvl w:val="1"/>
          <w:numId w:val="7"/>
        </w:numPr>
        <w:rPr>
          <w:sz w:val="24"/>
          <w:szCs w:val="24"/>
        </w:rPr>
      </w:pPr>
      <w:r>
        <w:rPr>
          <w:sz w:val="24"/>
          <w:szCs w:val="24"/>
        </w:rPr>
        <w:t xml:space="preserve">Get </w:t>
      </w:r>
      <w:r w:rsidR="00E93F78">
        <w:rPr>
          <w:sz w:val="24"/>
          <w:szCs w:val="24"/>
        </w:rPr>
        <w:t>Providers</w:t>
      </w:r>
      <w:r w:rsidR="00E93F78" w:rsidRPr="00E93F78">
        <w:rPr>
          <w:sz w:val="24"/>
          <w:szCs w:val="24"/>
        </w:rPr>
        <w:t xml:space="preserve"> </w:t>
      </w:r>
      <w:r>
        <w:rPr>
          <w:sz w:val="24"/>
          <w:szCs w:val="24"/>
        </w:rPr>
        <w:t>By Role</w:t>
      </w:r>
    </w:p>
    <w:p w:rsidR="009448F5" w:rsidRDefault="009448F5" w:rsidP="009448F5">
      <w:pPr>
        <w:pStyle w:val="ListParagraph"/>
        <w:numPr>
          <w:ilvl w:val="2"/>
          <w:numId w:val="7"/>
        </w:numPr>
        <w:rPr>
          <w:sz w:val="24"/>
          <w:szCs w:val="24"/>
        </w:rPr>
      </w:pPr>
      <w:r>
        <w:rPr>
          <w:sz w:val="24"/>
          <w:szCs w:val="24"/>
        </w:rPr>
        <w:t>GET Call with role parameter</w:t>
      </w:r>
    </w:p>
    <w:p w:rsidR="009448F5" w:rsidRPr="002D2E32" w:rsidRDefault="009448F5" w:rsidP="002D2E32">
      <w:pPr>
        <w:pStyle w:val="ListParagraph"/>
        <w:numPr>
          <w:ilvl w:val="2"/>
          <w:numId w:val="7"/>
        </w:numPr>
        <w:rPr>
          <w:sz w:val="24"/>
          <w:szCs w:val="24"/>
        </w:rPr>
      </w:pPr>
      <w:r>
        <w:rPr>
          <w:sz w:val="24"/>
          <w:szCs w:val="24"/>
        </w:rPr>
        <w:t xml:space="preserve">Get </w:t>
      </w:r>
      <w:r w:rsidR="00E93F78">
        <w:rPr>
          <w:sz w:val="24"/>
          <w:szCs w:val="24"/>
        </w:rPr>
        <w:t>Provider</w:t>
      </w:r>
      <w:r>
        <w:rPr>
          <w:sz w:val="24"/>
          <w:szCs w:val="24"/>
        </w:rPr>
        <w:t xml:space="preserve"> Name and their role</w:t>
      </w:r>
    </w:p>
    <w:p w:rsidR="006E5B79" w:rsidRDefault="008040C2">
      <w:pPr>
        <w:pStyle w:val="ListParagraph"/>
        <w:numPr>
          <w:ilvl w:val="0"/>
          <w:numId w:val="7"/>
        </w:numPr>
        <w:rPr>
          <w:sz w:val="24"/>
          <w:szCs w:val="24"/>
        </w:rPr>
      </w:pPr>
      <w:r>
        <w:rPr>
          <w:sz w:val="24"/>
          <w:szCs w:val="24"/>
        </w:rPr>
        <w:t>Chat – all calls require authenticated user</w:t>
      </w:r>
    </w:p>
    <w:p w:rsidR="006E5B79" w:rsidRDefault="008040C2">
      <w:pPr>
        <w:pStyle w:val="ListParagraph"/>
        <w:numPr>
          <w:ilvl w:val="1"/>
          <w:numId w:val="7"/>
        </w:numPr>
        <w:rPr>
          <w:sz w:val="24"/>
          <w:szCs w:val="24"/>
        </w:rPr>
      </w:pPr>
      <w:r>
        <w:rPr>
          <w:sz w:val="24"/>
          <w:szCs w:val="24"/>
        </w:rPr>
        <w:t>Get Message by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Surgeons, physicians, and support staff can access</w:t>
      </w:r>
    </w:p>
    <w:p w:rsidR="006E5B79" w:rsidRDefault="008040C2">
      <w:pPr>
        <w:pStyle w:val="ListParagraph"/>
        <w:numPr>
          <w:ilvl w:val="2"/>
          <w:numId w:val="7"/>
        </w:numPr>
        <w:rPr>
          <w:sz w:val="24"/>
          <w:szCs w:val="24"/>
        </w:rPr>
      </w:pPr>
      <w:r>
        <w:rPr>
          <w:sz w:val="24"/>
          <w:szCs w:val="24"/>
        </w:rPr>
        <w:t>Returns messages and messenger ordered from earliest to most recent</w:t>
      </w:r>
    </w:p>
    <w:p w:rsidR="006E5B79" w:rsidRDefault="008040C2">
      <w:pPr>
        <w:pStyle w:val="ListParagraph"/>
        <w:numPr>
          <w:ilvl w:val="1"/>
          <w:numId w:val="7"/>
        </w:numPr>
        <w:rPr>
          <w:sz w:val="24"/>
          <w:szCs w:val="24"/>
        </w:rPr>
      </w:pPr>
      <w:r>
        <w:rPr>
          <w:sz w:val="24"/>
          <w:szCs w:val="24"/>
        </w:rPr>
        <w:t>Add Message in patient chat log</w:t>
      </w:r>
    </w:p>
    <w:p w:rsidR="006E5B79" w:rsidRDefault="008040C2">
      <w:pPr>
        <w:pStyle w:val="ListParagraph"/>
        <w:numPr>
          <w:ilvl w:val="2"/>
          <w:numId w:val="7"/>
        </w:numPr>
        <w:rPr>
          <w:sz w:val="24"/>
          <w:szCs w:val="24"/>
        </w:rPr>
      </w:pPr>
      <w:r>
        <w:rPr>
          <w:sz w:val="24"/>
          <w:szCs w:val="24"/>
        </w:rPr>
        <w:t>POST call with message object and patient id</w:t>
      </w:r>
    </w:p>
    <w:p w:rsidR="006E5B79" w:rsidRDefault="008040C2">
      <w:pPr>
        <w:pStyle w:val="ListParagraph"/>
        <w:numPr>
          <w:ilvl w:val="0"/>
          <w:numId w:val="7"/>
        </w:numPr>
        <w:rPr>
          <w:sz w:val="24"/>
          <w:szCs w:val="24"/>
        </w:rPr>
      </w:pPr>
      <w:r>
        <w:rPr>
          <w:sz w:val="24"/>
          <w:szCs w:val="24"/>
        </w:rPr>
        <w:t>Procedure/Diagnosis</w:t>
      </w:r>
    </w:p>
    <w:p w:rsidR="006E5B79" w:rsidRDefault="008040C2">
      <w:pPr>
        <w:pStyle w:val="ListParagraph"/>
        <w:numPr>
          <w:ilvl w:val="1"/>
          <w:numId w:val="7"/>
        </w:numPr>
        <w:rPr>
          <w:sz w:val="24"/>
          <w:szCs w:val="24"/>
        </w:rPr>
      </w:pPr>
      <w:r>
        <w:rPr>
          <w:sz w:val="24"/>
          <w:szCs w:val="24"/>
        </w:rPr>
        <w:t>Get items</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 list of procedure/diagnosis items used for drop downs in the interface</w:t>
      </w:r>
    </w:p>
    <w:p w:rsidR="006E5B79" w:rsidRDefault="008040C2">
      <w:pPr>
        <w:pStyle w:val="ListParagraph"/>
        <w:numPr>
          <w:ilvl w:val="0"/>
          <w:numId w:val="7"/>
        </w:numPr>
        <w:rPr>
          <w:sz w:val="24"/>
          <w:szCs w:val="24"/>
        </w:rPr>
      </w:pPr>
      <w:del w:id="47" w:author="Aaron Marden" w:date="2016-05-05T22:05:00Z">
        <w:r w:rsidDel="004B079A">
          <w:rPr>
            <w:sz w:val="24"/>
            <w:szCs w:val="24"/>
          </w:rPr>
          <w:delText xml:space="preserve">ToDo </w:delText>
        </w:r>
      </w:del>
      <w:proofErr w:type="spellStart"/>
      <w:ins w:id="48" w:author="Aaron Marden" w:date="2016-05-05T22:05:00Z">
        <w:r w:rsidR="004B079A">
          <w:rPr>
            <w:sz w:val="24"/>
            <w:szCs w:val="24"/>
          </w:rPr>
          <w:t>PatientProcedures</w:t>
        </w:r>
        <w:proofErr w:type="spellEnd"/>
        <w:r w:rsidR="004B079A">
          <w:rPr>
            <w:sz w:val="24"/>
            <w:szCs w:val="24"/>
          </w:rPr>
          <w:t xml:space="preserve"> </w:t>
        </w:r>
      </w:ins>
      <w:r>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Get </w:t>
      </w:r>
      <w:del w:id="49" w:author="Aaron Marden" w:date="2016-05-05T22:05:00Z">
        <w:r w:rsidDel="004B079A">
          <w:rPr>
            <w:sz w:val="24"/>
            <w:szCs w:val="24"/>
          </w:rPr>
          <w:delText xml:space="preserve">ToDo </w:delText>
        </w:r>
      </w:del>
      <w:ins w:id="50" w:author="Aaron Marden" w:date="2016-05-05T22:05:00Z">
        <w:r w:rsidR="004B079A">
          <w:rPr>
            <w:sz w:val="24"/>
            <w:szCs w:val="24"/>
          </w:rPr>
          <w:t xml:space="preserve">procedures </w:t>
        </w:r>
      </w:ins>
      <w:del w:id="51" w:author="Aaron Marden" w:date="2016-05-05T22:05:00Z">
        <w:r w:rsidDel="004B079A">
          <w:rPr>
            <w:sz w:val="24"/>
            <w:szCs w:val="24"/>
          </w:rPr>
          <w:delText xml:space="preserve">list by </w:delText>
        </w:r>
        <w:r w:rsidR="00D02C35" w:rsidDel="004B079A">
          <w:rPr>
            <w:sz w:val="24"/>
            <w:szCs w:val="24"/>
          </w:rPr>
          <w:delText>provider</w:delText>
        </w:r>
      </w:del>
      <w:ins w:id="52" w:author="Aaron Marden" w:date="2016-05-05T22:05:00Z">
        <w:r w:rsidR="004B079A">
          <w:rPr>
            <w:sz w:val="24"/>
            <w:szCs w:val="24"/>
          </w:rPr>
          <w:t>needed by patient</w:t>
        </w:r>
      </w:ins>
    </w:p>
    <w:p w:rsidR="006E5B79" w:rsidRDefault="008040C2">
      <w:pPr>
        <w:pStyle w:val="ListParagraph"/>
        <w:numPr>
          <w:ilvl w:val="2"/>
          <w:numId w:val="7"/>
        </w:numPr>
        <w:rPr>
          <w:sz w:val="24"/>
          <w:szCs w:val="24"/>
        </w:rPr>
      </w:pPr>
      <w:r>
        <w:rPr>
          <w:sz w:val="24"/>
          <w:szCs w:val="24"/>
        </w:rPr>
        <w:lastRenderedPageBreak/>
        <w:t>GET call</w:t>
      </w:r>
    </w:p>
    <w:p w:rsidR="006E5B79" w:rsidRDefault="008040C2">
      <w:pPr>
        <w:pStyle w:val="ListParagraph"/>
        <w:numPr>
          <w:ilvl w:val="2"/>
          <w:numId w:val="7"/>
        </w:numPr>
        <w:rPr>
          <w:sz w:val="24"/>
          <w:szCs w:val="24"/>
        </w:rPr>
      </w:pPr>
      <w:r>
        <w:rPr>
          <w:sz w:val="24"/>
          <w:szCs w:val="24"/>
        </w:rPr>
        <w:t>Returns all To Do items for logged in user</w:t>
      </w:r>
    </w:p>
    <w:p w:rsidR="00F6772E" w:rsidDel="004B079A" w:rsidRDefault="00F6772E" w:rsidP="00F6772E">
      <w:pPr>
        <w:pStyle w:val="ListParagraph"/>
        <w:numPr>
          <w:ilvl w:val="1"/>
          <w:numId w:val="7"/>
        </w:numPr>
        <w:rPr>
          <w:del w:id="53" w:author="Aaron Marden" w:date="2016-05-05T22:06:00Z"/>
          <w:sz w:val="24"/>
          <w:szCs w:val="24"/>
        </w:rPr>
      </w:pPr>
      <w:del w:id="54" w:author="Aaron Marden" w:date="2016-05-05T22:06:00Z">
        <w:r w:rsidDel="004B079A">
          <w:rPr>
            <w:sz w:val="24"/>
            <w:szCs w:val="24"/>
          </w:rPr>
          <w:delText>Get ToDo list by patient</w:delText>
        </w:r>
      </w:del>
    </w:p>
    <w:p w:rsidR="00F6772E" w:rsidDel="004B079A" w:rsidRDefault="00F6772E" w:rsidP="00F6772E">
      <w:pPr>
        <w:pStyle w:val="ListParagraph"/>
        <w:numPr>
          <w:ilvl w:val="2"/>
          <w:numId w:val="7"/>
        </w:numPr>
        <w:rPr>
          <w:del w:id="55" w:author="Aaron Marden" w:date="2016-05-05T22:06:00Z"/>
          <w:sz w:val="24"/>
          <w:szCs w:val="24"/>
        </w:rPr>
      </w:pPr>
      <w:del w:id="56" w:author="Aaron Marden" w:date="2016-05-05T22:06:00Z">
        <w:r w:rsidDel="004B079A">
          <w:rPr>
            <w:sz w:val="24"/>
            <w:szCs w:val="24"/>
          </w:rPr>
          <w:delText>GET call with patientId</w:delText>
        </w:r>
      </w:del>
    </w:p>
    <w:p w:rsidR="00F6772E" w:rsidRPr="00F6772E" w:rsidDel="004B079A" w:rsidRDefault="00F6772E" w:rsidP="00F6772E">
      <w:pPr>
        <w:pStyle w:val="ListParagraph"/>
        <w:numPr>
          <w:ilvl w:val="2"/>
          <w:numId w:val="7"/>
        </w:numPr>
        <w:rPr>
          <w:del w:id="57" w:author="Aaron Marden" w:date="2016-05-05T22:06:00Z"/>
          <w:sz w:val="24"/>
          <w:szCs w:val="24"/>
        </w:rPr>
      </w:pPr>
      <w:del w:id="58" w:author="Aaron Marden" w:date="2016-05-05T22:06:00Z">
        <w:r w:rsidDel="004B079A">
          <w:rPr>
            <w:sz w:val="24"/>
            <w:szCs w:val="24"/>
          </w:rPr>
          <w:delText xml:space="preserve">Returns all To Do items for </w:delText>
        </w:r>
        <w:r w:rsidR="008040C2" w:rsidDel="004B079A">
          <w:rPr>
            <w:sz w:val="24"/>
            <w:szCs w:val="24"/>
          </w:rPr>
          <w:delText>a patient</w:delText>
        </w:r>
      </w:del>
    </w:p>
    <w:p w:rsidR="006E5B79" w:rsidRDefault="008040C2">
      <w:pPr>
        <w:pStyle w:val="ListParagraph"/>
        <w:numPr>
          <w:ilvl w:val="1"/>
          <w:numId w:val="7"/>
        </w:numPr>
        <w:rPr>
          <w:sz w:val="24"/>
          <w:szCs w:val="24"/>
        </w:rPr>
      </w:pPr>
      <w:r>
        <w:rPr>
          <w:sz w:val="24"/>
          <w:szCs w:val="24"/>
        </w:rPr>
        <w:t xml:space="preserve">Complete a </w:t>
      </w:r>
      <w:del w:id="59" w:author="Aaron Marden" w:date="2016-05-05T22:06:00Z">
        <w:r w:rsidDel="004B079A">
          <w:rPr>
            <w:sz w:val="24"/>
            <w:szCs w:val="24"/>
          </w:rPr>
          <w:delText xml:space="preserve">ToDo </w:delText>
        </w:r>
      </w:del>
      <w:ins w:id="60" w:author="Aaron Marden" w:date="2016-05-05T22:06:00Z">
        <w:r w:rsidR="004B079A">
          <w:rPr>
            <w:sz w:val="24"/>
            <w:szCs w:val="24"/>
          </w:rPr>
          <w:t xml:space="preserve">Procedure </w:t>
        </w:r>
      </w:ins>
      <w:r>
        <w:rPr>
          <w:sz w:val="24"/>
          <w:szCs w:val="24"/>
        </w:rPr>
        <w:t>item</w:t>
      </w:r>
    </w:p>
    <w:p w:rsidR="006E5B79" w:rsidRDefault="008040C2">
      <w:pPr>
        <w:pStyle w:val="ListParagraph"/>
        <w:numPr>
          <w:ilvl w:val="2"/>
          <w:numId w:val="7"/>
        </w:numPr>
        <w:rPr>
          <w:sz w:val="24"/>
          <w:szCs w:val="24"/>
        </w:rPr>
      </w:pPr>
      <w:r>
        <w:rPr>
          <w:sz w:val="24"/>
          <w:szCs w:val="24"/>
        </w:rPr>
        <w:t>PUT call with</w:t>
      </w:r>
      <w:ins w:id="61" w:author="Aaron Marden" w:date="2016-05-05T22:06:00Z">
        <w:r w:rsidR="004B079A">
          <w:rPr>
            <w:sz w:val="24"/>
            <w:szCs w:val="24"/>
          </w:rPr>
          <w:t xml:space="preserve"> </w:t>
        </w:r>
        <w:proofErr w:type="spellStart"/>
        <w:r w:rsidR="004B079A">
          <w:rPr>
            <w:sz w:val="24"/>
            <w:szCs w:val="24"/>
          </w:rPr>
          <w:t>PatientProcedure</w:t>
        </w:r>
      </w:ins>
      <w:proofErr w:type="spellEnd"/>
      <w:del w:id="62" w:author="Aaron Marden" w:date="2016-05-05T22:06:00Z">
        <w:r w:rsidDel="004B079A">
          <w:rPr>
            <w:sz w:val="24"/>
            <w:szCs w:val="24"/>
          </w:rPr>
          <w:delText xml:space="preserve"> ToDo</w:delText>
        </w:r>
      </w:del>
      <w:r>
        <w:rPr>
          <w:sz w:val="24"/>
          <w:szCs w:val="24"/>
        </w:rPr>
        <w:t xml:space="preserve"> object</w:t>
      </w:r>
    </w:p>
    <w:p w:rsidR="006E5B79" w:rsidRDefault="008040C2">
      <w:pPr>
        <w:pStyle w:val="ListParagraph"/>
        <w:numPr>
          <w:ilvl w:val="2"/>
          <w:numId w:val="7"/>
        </w:numPr>
        <w:rPr>
          <w:sz w:val="24"/>
          <w:szCs w:val="24"/>
        </w:rPr>
      </w:pPr>
      <w:r>
        <w:rPr>
          <w:sz w:val="24"/>
          <w:szCs w:val="24"/>
        </w:rPr>
        <w:t>Only completed by appropriate role</w:t>
      </w:r>
    </w:p>
    <w:p w:rsidR="006E5B79" w:rsidRDefault="008040C2">
      <w:pPr>
        <w:pStyle w:val="ListParagraph"/>
        <w:numPr>
          <w:ilvl w:val="2"/>
          <w:numId w:val="7"/>
        </w:numPr>
        <w:rPr>
          <w:sz w:val="24"/>
          <w:szCs w:val="24"/>
        </w:rPr>
      </w:pPr>
      <w:r>
        <w:rPr>
          <w:sz w:val="24"/>
          <w:szCs w:val="24"/>
        </w:rPr>
        <w:t xml:space="preserve">Change </w:t>
      </w:r>
      <w:del w:id="63" w:author="Aaron Marden" w:date="2016-05-05T22:06:00Z">
        <w:r w:rsidDel="004B079A">
          <w:rPr>
            <w:sz w:val="24"/>
            <w:szCs w:val="24"/>
          </w:rPr>
          <w:delText xml:space="preserve">isCompleted </w:delText>
        </w:r>
      </w:del>
      <w:ins w:id="64" w:author="Aaron Marden" w:date="2016-05-05T22:06:00Z">
        <w:r w:rsidR="004B079A">
          <w:rPr>
            <w:sz w:val="24"/>
            <w:szCs w:val="24"/>
          </w:rPr>
          <w:t xml:space="preserve">Completed </w:t>
        </w:r>
      </w:ins>
      <w:r>
        <w:rPr>
          <w:sz w:val="24"/>
          <w:szCs w:val="24"/>
        </w:rPr>
        <w:t xml:space="preserve">property on </w:t>
      </w:r>
      <w:del w:id="65" w:author="Aaron Marden" w:date="2016-05-05T22:06:00Z">
        <w:r w:rsidDel="004B079A">
          <w:rPr>
            <w:sz w:val="24"/>
            <w:szCs w:val="24"/>
          </w:rPr>
          <w:delText xml:space="preserve">ToDo </w:delText>
        </w:r>
      </w:del>
      <w:proofErr w:type="spellStart"/>
      <w:ins w:id="66" w:author="Aaron Marden" w:date="2016-05-05T22:06:00Z">
        <w:r w:rsidR="004B079A">
          <w:rPr>
            <w:sz w:val="24"/>
            <w:szCs w:val="24"/>
          </w:rPr>
          <w:t>PatientProcedure</w:t>
        </w:r>
        <w:proofErr w:type="spellEnd"/>
        <w:r w:rsidR="004B079A">
          <w:rPr>
            <w:sz w:val="24"/>
            <w:szCs w:val="24"/>
          </w:rPr>
          <w:t xml:space="preserve"> </w:t>
        </w:r>
      </w:ins>
      <w:r>
        <w:rPr>
          <w:sz w:val="24"/>
          <w:szCs w:val="24"/>
        </w:rPr>
        <w:t>Object to true</w:t>
      </w:r>
    </w:p>
    <w:p w:rsidR="006E5B79" w:rsidRDefault="008040C2">
      <w:pPr>
        <w:pStyle w:val="ListParagraph"/>
        <w:numPr>
          <w:ilvl w:val="1"/>
          <w:numId w:val="7"/>
        </w:numPr>
        <w:rPr>
          <w:sz w:val="24"/>
          <w:szCs w:val="24"/>
        </w:rPr>
      </w:pPr>
      <w:r>
        <w:rPr>
          <w:sz w:val="24"/>
          <w:szCs w:val="24"/>
        </w:rPr>
        <w:t xml:space="preserve">Create </w:t>
      </w:r>
      <w:del w:id="67" w:author="Aaron Marden" w:date="2016-05-05T22:06:00Z">
        <w:r w:rsidDel="000D4444">
          <w:rPr>
            <w:sz w:val="24"/>
            <w:szCs w:val="24"/>
          </w:rPr>
          <w:delText xml:space="preserve">ToDo </w:delText>
        </w:r>
      </w:del>
      <w:proofErr w:type="spellStart"/>
      <w:ins w:id="68" w:author="Aaron Marden" w:date="2016-05-05T22:06:00Z">
        <w:r w:rsidR="000D4444">
          <w:rPr>
            <w:sz w:val="24"/>
            <w:szCs w:val="24"/>
          </w:rPr>
          <w:t>PatientProcedure</w:t>
        </w:r>
        <w:proofErr w:type="spellEnd"/>
        <w:r w:rsidR="000D4444">
          <w:rPr>
            <w:sz w:val="24"/>
            <w:szCs w:val="24"/>
          </w:rPr>
          <w:t xml:space="preserve"> </w:t>
        </w:r>
      </w:ins>
      <w:r>
        <w:rPr>
          <w:sz w:val="24"/>
          <w:szCs w:val="24"/>
        </w:rPr>
        <w:t>Item</w:t>
      </w:r>
    </w:p>
    <w:p w:rsidR="006E5B79" w:rsidRDefault="008040C2">
      <w:pPr>
        <w:pStyle w:val="ListParagraph"/>
        <w:numPr>
          <w:ilvl w:val="2"/>
          <w:numId w:val="7"/>
        </w:numPr>
        <w:rPr>
          <w:sz w:val="24"/>
          <w:szCs w:val="24"/>
        </w:rPr>
      </w:pPr>
      <w:r>
        <w:rPr>
          <w:sz w:val="24"/>
          <w:szCs w:val="24"/>
        </w:rPr>
        <w:t>POST call with procedure code</w:t>
      </w:r>
    </w:p>
    <w:p w:rsidR="006E5B79" w:rsidRDefault="008040C2">
      <w:pPr>
        <w:pStyle w:val="ListParagraph"/>
        <w:numPr>
          <w:ilvl w:val="2"/>
          <w:numId w:val="7"/>
        </w:numPr>
        <w:rPr>
          <w:sz w:val="24"/>
          <w:szCs w:val="24"/>
        </w:rPr>
      </w:pPr>
      <w:r>
        <w:rPr>
          <w:sz w:val="24"/>
          <w:szCs w:val="24"/>
        </w:rPr>
        <w:t xml:space="preserve">Creates a </w:t>
      </w:r>
      <w:del w:id="69" w:author="Aaron Marden" w:date="2016-05-05T22:06:00Z">
        <w:r w:rsidDel="000D4444">
          <w:rPr>
            <w:sz w:val="24"/>
            <w:szCs w:val="24"/>
          </w:rPr>
          <w:delText xml:space="preserve">ToDo </w:delText>
        </w:r>
      </w:del>
      <w:proofErr w:type="spellStart"/>
      <w:ins w:id="70" w:author="Aaron Marden" w:date="2016-05-05T22:06:00Z">
        <w:r w:rsidR="000D4444">
          <w:rPr>
            <w:sz w:val="24"/>
            <w:szCs w:val="24"/>
          </w:rPr>
          <w:t>PatientProcedure</w:t>
        </w:r>
        <w:proofErr w:type="spellEnd"/>
        <w:r w:rsidR="000D4444">
          <w:rPr>
            <w:sz w:val="24"/>
            <w:szCs w:val="24"/>
          </w:rPr>
          <w:t xml:space="preserve"> </w:t>
        </w:r>
      </w:ins>
      <w:r>
        <w:rPr>
          <w:sz w:val="24"/>
          <w:szCs w:val="24"/>
        </w:rPr>
        <w:t>object with procedure code and assigns to user depending on a few things</w:t>
      </w:r>
    </w:p>
    <w:p w:rsidR="006E5B79" w:rsidDel="000D4444" w:rsidRDefault="008040C2">
      <w:pPr>
        <w:pStyle w:val="ListParagraph"/>
        <w:numPr>
          <w:ilvl w:val="3"/>
          <w:numId w:val="7"/>
        </w:numPr>
        <w:rPr>
          <w:del w:id="71" w:author="Aaron Marden" w:date="2016-05-05T22:07:00Z"/>
          <w:sz w:val="24"/>
          <w:szCs w:val="24"/>
        </w:rPr>
      </w:pPr>
      <w:del w:id="72" w:author="Aaron Marden" w:date="2016-05-05T22:07:00Z">
        <w:r w:rsidDel="000D4444">
          <w:rPr>
            <w:sz w:val="24"/>
            <w:szCs w:val="24"/>
          </w:rPr>
          <w:delText xml:space="preserve">Physician can directly assign to another provider already assigned to the patient. </w:delText>
        </w:r>
      </w:del>
    </w:p>
    <w:p w:rsidR="006E5B79" w:rsidDel="000D4444" w:rsidRDefault="008040C2">
      <w:pPr>
        <w:pStyle w:val="ListParagraph"/>
        <w:numPr>
          <w:ilvl w:val="3"/>
          <w:numId w:val="7"/>
        </w:numPr>
        <w:rPr>
          <w:del w:id="73" w:author="Aaron Marden" w:date="2016-05-05T22:07:00Z"/>
          <w:sz w:val="24"/>
          <w:szCs w:val="24"/>
        </w:rPr>
      </w:pPr>
      <w:del w:id="74" w:author="Aaron Marden" w:date="2016-05-05T22:07:00Z">
        <w:r w:rsidDel="000D4444">
          <w:rPr>
            <w:sz w:val="24"/>
            <w:szCs w:val="24"/>
          </w:rPr>
          <w:delText xml:space="preserve">Physician can choose to not assign to anyone in which case if the procedure requires a physician/surgeon, the procedure is assigned to a hospital administrator in order to triage the procedure to a different provider. </w:delText>
        </w:r>
      </w:del>
    </w:p>
    <w:p w:rsidR="006E5B79" w:rsidDel="000D4444" w:rsidRDefault="008040C2">
      <w:pPr>
        <w:pStyle w:val="ListParagraph"/>
        <w:numPr>
          <w:ilvl w:val="1"/>
          <w:numId w:val="7"/>
        </w:numPr>
        <w:rPr>
          <w:del w:id="75" w:author="Aaron Marden" w:date="2016-05-05T22:07:00Z"/>
          <w:sz w:val="24"/>
          <w:szCs w:val="24"/>
        </w:rPr>
      </w:pPr>
      <w:del w:id="76" w:author="Aaron Marden" w:date="2016-05-05T22:07:00Z">
        <w:r w:rsidDel="000D4444">
          <w:rPr>
            <w:sz w:val="24"/>
            <w:szCs w:val="24"/>
          </w:rPr>
          <w:delText>Assign/Re-assign a ToDo Item</w:delText>
        </w:r>
      </w:del>
    </w:p>
    <w:p w:rsidR="006E5B79" w:rsidDel="000D4444" w:rsidRDefault="008040C2">
      <w:pPr>
        <w:pStyle w:val="ListParagraph"/>
        <w:numPr>
          <w:ilvl w:val="2"/>
          <w:numId w:val="7"/>
        </w:numPr>
        <w:rPr>
          <w:del w:id="77" w:author="Aaron Marden" w:date="2016-05-05T22:07:00Z"/>
          <w:sz w:val="24"/>
          <w:szCs w:val="24"/>
        </w:rPr>
      </w:pPr>
      <w:del w:id="78" w:author="Aaron Marden" w:date="2016-05-05T22:07:00Z">
        <w:r w:rsidDel="000D4444">
          <w:rPr>
            <w:sz w:val="24"/>
            <w:szCs w:val="24"/>
          </w:rPr>
          <w:delText>PUT call with ToDo object</w:delText>
        </w:r>
      </w:del>
    </w:p>
    <w:p w:rsidR="006E5B79" w:rsidDel="000D4444" w:rsidRDefault="008040C2">
      <w:pPr>
        <w:pStyle w:val="ListParagraph"/>
        <w:numPr>
          <w:ilvl w:val="2"/>
          <w:numId w:val="7"/>
        </w:numPr>
        <w:rPr>
          <w:del w:id="79" w:author="Aaron Marden" w:date="2016-05-05T22:07:00Z"/>
          <w:sz w:val="24"/>
          <w:szCs w:val="24"/>
        </w:rPr>
      </w:pPr>
      <w:del w:id="80" w:author="Aaron Marden" w:date="2016-05-05T22:07:00Z">
        <w:r w:rsidDel="000D4444">
          <w:rPr>
            <w:sz w:val="24"/>
            <w:szCs w:val="24"/>
          </w:rPr>
          <w:delText>Only be done by physician or hospital administrator</w:delText>
        </w:r>
      </w:del>
    </w:p>
    <w:p w:rsidR="006E5B79" w:rsidRDefault="008040C2">
      <w:pPr>
        <w:pStyle w:val="ListParagraph"/>
        <w:numPr>
          <w:ilvl w:val="0"/>
          <w:numId w:val="7"/>
        </w:numPr>
        <w:rPr>
          <w:sz w:val="24"/>
          <w:szCs w:val="24"/>
        </w:rPr>
      </w:pPr>
      <w:del w:id="81" w:author="Aaron Marden" w:date="2016-05-05T22:07:00Z">
        <w:r w:rsidDel="002A6A1A">
          <w:rPr>
            <w:sz w:val="24"/>
            <w:szCs w:val="24"/>
          </w:rPr>
          <w:delText>Document</w:delText>
        </w:r>
      </w:del>
      <w:proofErr w:type="spellStart"/>
      <w:ins w:id="82" w:author="Aaron Marden" w:date="2016-05-05T22:07:00Z">
        <w:r w:rsidR="002A6A1A">
          <w:rPr>
            <w:sz w:val="24"/>
            <w:szCs w:val="24"/>
          </w:rPr>
          <w:t>PatientImaging</w:t>
        </w:r>
      </w:ins>
      <w:proofErr w:type="spellEnd"/>
      <w:r>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Create </w:t>
      </w:r>
      <w:del w:id="83" w:author="Aaron Marden" w:date="2016-05-05T22:07:00Z">
        <w:r w:rsidDel="002A6A1A">
          <w:rPr>
            <w:sz w:val="24"/>
            <w:szCs w:val="24"/>
          </w:rPr>
          <w:delText>Document</w:delText>
        </w:r>
      </w:del>
      <w:ins w:id="84" w:author="Aaron Marden" w:date="2016-05-05T22:07:00Z">
        <w:r w:rsidR="002A6A1A">
          <w:rPr>
            <w:sz w:val="24"/>
            <w:szCs w:val="24"/>
          </w:rPr>
          <w:t>Image</w:t>
        </w:r>
      </w:ins>
    </w:p>
    <w:p w:rsidR="006E5B79" w:rsidRDefault="008040C2">
      <w:pPr>
        <w:pStyle w:val="ListParagraph"/>
        <w:numPr>
          <w:ilvl w:val="2"/>
          <w:numId w:val="7"/>
        </w:numPr>
        <w:rPr>
          <w:sz w:val="24"/>
          <w:szCs w:val="24"/>
        </w:rPr>
      </w:pPr>
      <w:r>
        <w:rPr>
          <w:sz w:val="24"/>
          <w:szCs w:val="24"/>
        </w:rPr>
        <w:t xml:space="preserve">POST call with </w:t>
      </w:r>
      <w:proofErr w:type="spellStart"/>
      <w:r>
        <w:rPr>
          <w:sz w:val="24"/>
          <w:szCs w:val="24"/>
        </w:rPr>
        <w:t>patientid</w:t>
      </w:r>
      <w:proofErr w:type="spellEnd"/>
      <w:r>
        <w:rPr>
          <w:sz w:val="24"/>
          <w:szCs w:val="24"/>
        </w:rPr>
        <w:t xml:space="preserve"> and file object</w:t>
      </w:r>
      <w:ins w:id="85" w:author="Aaron Marden" w:date="2016-05-05T22:07:00Z">
        <w:r w:rsidR="00922C9F">
          <w:rPr>
            <w:sz w:val="24"/>
            <w:szCs w:val="24"/>
          </w:rPr>
          <w:t xml:space="preserve"> puts in blob</w:t>
        </w:r>
      </w:ins>
    </w:p>
    <w:p w:rsidR="006E5B79" w:rsidRDefault="008040C2">
      <w:pPr>
        <w:pStyle w:val="ListParagraph"/>
        <w:numPr>
          <w:ilvl w:val="1"/>
          <w:numId w:val="7"/>
        </w:numPr>
        <w:rPr>
          <w:sz w:val="24"/>
          <w:szCs w:val="24"/>
        </w:rPr>
      </w:pPr>
      <w:r>
        <w:rPr>
          <w:sz w:val="24"/>
          <w:szCs w:val="24"/>
        </w:rPr>
        <w:t xml:space="preserve">Get </w:t>
      </w:r>
      <w:del w:id="86" w:author="Aaron Marden" w:date="2016-05-05T22:07:00Z">
        <w:r w:rsidDel="00922C9F">
          <w:rPr>
            <w:sz w:val="24"/>
            <w:szCs w:val="24"/>
          </w:rPr>
          <w:delText xml:space="preserve">Document </w:delText>
        </w:r>
      </w:del>
      <w:proofErr w:type="spellStart"/>
      <w:ins w:id="87" w:author="Aaron Marden" w:date="2016-05-05T22:07:00Z">
        <w:r w:rsidR="00922C9F">
          <w:rPr>
            <w:sz w:val="24"/>
            <w:szCs w:val="24"/>
          </w:rPr>
          <w:t>Iamge</w:t>
        </w:r>
        <w:proofErr w:type="spellEnd"/>
        <w:r w:rsidR="00922C9F">
          <w:rPr>
            <w:sz w:val="24"/>
            <w:szCs w:val="24"/>
          </w:rPr>
          <w:t xml:space="preserve">  </w:t>
        </w:r>
      </w:ins>
      <w:r>
        <w:rPr>
          <w:sz w:val="24"/>
          <w:szCs w:val="24"/>
        </w:rPr>
        <w:t>List</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as parameter</w:t>
      </w:r>
    </w:p>
    <w:p w:rsidR="006E5B79" w:rsidRDefault="008040C2">
      <w:pPr>
        <w:pStyle w:val="ListParagraph"/>
        <w:numPr>
          <w:ilvl w:val="2"/>
          <w:numId w:val="7"/>
        </w:numPr>
        <w:rPr>
          <w:sz w:val="24"/>
          <w:szCs w:val="24"/>
        </w:rPr>
      </w:pPr>
      <w:r>
        <w:rPr>
          <w:sz w:val="24"/>
          <w:szCs w:val="24"/>
        </w:rPr>
        <w:t xml:space="preserve">Returns all documents for a given patient </w:t>
      </w:r>
    </w:p>
    <w:p w:rsidR="006E5B79" w:rsidRDefault="008040C2">
      <w:pPr>
        <w:pStyle w:val="ListParagraph"/>
        <w:numPr>
          <w:ilvl w:val="1"/>
          <w:numId w:val="7"/>
        </w:numPr>
        <w:rPr>
          <w:sz w:val="24"/>
          <w:szCs w:val="24"/>
        </w:rPr>
      </w:pPr>
      <w:r>
        <w:rPr>
          <w:sz w:val="24"/>
          <w:szCs w:val="24"/>
        </w:rPr>
        <w:t xml:space="preserve">Get </w:t>
      </w:r>
      <w:del w:id="88" w:author="Aaron Marden" w:date="2016-05-05T22:07:00Z">
        <w:r w:rsidDel="00922C9F">
          <w:rPr>
            <w:sz w:val="24"/>
            <w:szCs w:val="24"/>
          </w:rPr>
          <w:delText>Document</w:delText>
        </w:r>
      </w:del>
      <w:ins w:id="89" w:author="Aaron Marden" w:date="2016-05-05T22:07:00Z">
        <w:r w:rsidR="00922C9F">
          <w:rPr>
            <w:sz w:val="24"/>
            <w:szCs w:val="24"/>
          </w:rPr>
          <w:t>Image</w:t>
        </w:r>
      </w:ins>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documentId</w:t>
      </w:r>
      <w:proofErr w:type="spellEnd"/>
    </w:p>
    <w:p w:rsidR="006E5B79" w:rsidRDefault="008040C2">
      <w:pPr>
        <w:pStyle w:val="ListParagraph"/>
        <w:numPr>
          <w:ilvl w:val="2"/>
          <w:numId w:val="7"/>
        </w:numPr>
        <w:rPr>
          <w:sz w:val="24"/>
          <w:szCs w:val="24"/>
        </w:rPr>
      </w:pPr>
      <w:del w:id="90" w:author="Aaron Marden" w:date="2016-05-05T22:07:00Z">
        <w:r w:rsidDel="00922C9F">
          <w:rPr>
            <w:sz w:val="24"/>
            <w:szCs w:val="24"/>
          </w:rPr>
          <w:delText>Downloads file</w:delText>
        </w:r>
      </w:del>
      <w:ins w:id="91" w:author="Aaron Marden" w:date="2016-05-05T22:07:00Z">
        <w:r w:rsidR="00922C9F">
          <w:rPr>
            <w:sz w:val="24"/>
            <w:szCs w:val="24"/>
          </w:rPr>
          <w:t>shows image in universal app</w:t>
        </w:r>
      </w:ins>
    </w:p>
    <w:p w:rsidR="006E5B79" w:rsidRDefault="008040C2">
      <w:pPr>
        <w:pStyle w:val="ListParagraph"/>
        <w:numPr>
          <w:ilvl w:val="0"/>
          <w:numId w:val="7"/>
        </w:numPr>
        <w:rPr>
          <w:sz w:val="24"/>
          <w:szCs w:val="24"/>
        </w:rPr>
      </w:pPr>
      <w:r>
        <w:rPr>
          <w:sz w:val="24"/>
          <w:szCs w:val="24"/>
        </w:rPr>
        <w:t xml:space="preserve">Dashboard </w:t>
      </w:r>
    </w:p>
    <w:p w:rsidR="006E5B79" w:rsidDel="000C6549" w:rsidRDefault="008040C2">
      <w:pPr>
        <w:pStyle w:val="ListParagraph"/>
        <w:numPr>
          <w:ilvl w:val="1"/>
          <w:numId w:val="7"/>
        </w:numPr>
        <w:rPr>
          <w:del w:id="92" w:author="Aaron Marden" w:date="2016-05-05T22:08:00Z"/>
          <w:sz w:val="24"/>
          <w:szCs w:val="24"/>
        </w:rPr>
      </w:pPr>
      <w:del w:id="93" w:author="Aaron Marden" w:date="2016-05-05T22:08:00Z">
        <w:r w:rsidDel="000C6549">
          <w:rPr>
            <w:sz w:val="24"/>
            <w:szCs w:val="24"/>
          </w:rPr>
          <w:delText>Summary Statistics</w:delText>
        </w:r>
      </w:del>
    </w:p>
    <w:p w:rsidR="006E5B79" w:rsidRDefault="008040C2">
      <w:pPr>
        <w:pStyle w:val="ListParagraph"/>
        <w:numPr>
          <w:ilvl w:val="1"/>
          <w:numId w:val="7"/>
        </w:numPr>
        <w:rPr>
          <w:sz w:val="24"/>
          <w:szCs w:val="24"/>
        </w:rPr>
        <w:pPrChange w:id="94" w:author="Aaron Marden" w:date="2016-05-05T22:08:00Z">
          <w:pPr>
            <w:pStyle w:val="ListParagraph"/>
            <w:numPr>
              <w:ilvl w:val="2"/>
              <w:numId w:val="7"/>
            </w:numPr>
            <w:ind w:left="2160" w:hanging="180"/>
          </w:pPr>
        </w:pPrChange>
      </w:pPr>
      <w:r>
        <w:rPr>
          <w:sz w:val="24"/>
          <w:szCs w:val="24"/>
        </w:rPr>
        <w:t>This will probably represent several different routes, but ultimately will return interesting aggregates of data that will be return to the Azure website</w:t>
      </w:r>
    </w:p>
    <w:p w:rsidR="006E5B79" w:rsidRDefault="008040C2">
      <w:pPr>
        <w:rPr>
          <w:i/>
          <w:sz w:val="28"/>
          <w:szCs w:val="28"/>
        </w:rPr>
      </w:pPr>
      <w:r>
        <w:rPr>
          <w:i/>
          <w:sz w:val="28"/>
          <w:szCs w:val="28"/>
        </w:rPr>
        <w:t>Front End</w:t>
      </w:r>
    </w:p>
    <w:p w:rsidR="006E5B79" w:rsidRDefault="008040C2">
      <w:r>
        <w:rPr>
          <w:sz w:val="24"/>
          <w:szCs w:val="24"/>
          <w:u w:val="single"/>
        </w:rPr>
        <w:t>Universal App</w:t>
      </w:r>
    </w:p>
    <w:p w:rsidR="006E5B79" w:rsidRDefault="008040C2">
      <w:pPr>
        <w:numPr>
          <w:ilvl w:val="0"/>
          <w:numId w:val="8"/>
        </w:numPr>
        <w:spacing w:line="240" w:lineRule="auto"/>
      </w:pPr>
      <w:r>
        <w:rPr>
          <w:sz w:val="24"/>
          <w:szCs w:val="24"/>
        </w:rPr>
        <w:t>Login Screen</w:t>
      </w:r>
    </w:p>
    <w:p w:rsidR="006E5B79" w:rsidRPr="006310D4" w:rsidRDefault="008040C2">
      <w:pPr>
        <w:numPr>
          <w:ilvl w:val="1"/>
          <w:numId w:val="8"/>
        </w:numPr>
        <w:spacing w:line="240" w:lineRule="auto"/>
        <w:rPr>
          <w:ins w:id="95" w:author="Aaron Marden" w:date="2016-05-05T22:09:00Z"/>
          <w:rPrChange w:id="96" w:author="Aaron Marden" w:date="2016-05-05T22:09:00Z">
            <w:rPr>
              <w:ins w:id="97" w:author="Aaron Marden" w:date="2016-05-05T22:09:00Z"/>
              <w:sz w:val="24"/>
              <w:szCs w:val="24"/>
            </w:rPr>
          </w:rPrChange>
        </w:rPr>
      </w:pPr>
      <w:r>
        <w:rPr>
          <w:sz w:val="24"/>
          <w:szCs w:val="24"/>
        </w:rPr>
        <w:lastRenderedPageBreak/>
        <w:t>Allow users to login with Twitter.</w:t>
      </w:r>
    </w:p>
    <w:p w:rsidR="006310D4" w:rsidRDefault="006310D4">
      <w:pPr>
        <w:numPr>
          <w:ilvl w:val="1"/>
          <w:numId w:val="8"/>
        </w:numPr>
        <w:spacing w:line="240" w:lineRule="auto"/>
      </w:pPr>
      <w:ins w:id="98" w:author="Aaron Marden" w:date="2016-05-05T22:09:00Z">
        <w:r>
          <w:rPr>
            <w:sz w:val="24"/>
            <w:szCs w:val="24"/>
          </w:rPr>
          <w:t>Allows anyone to register as any type of provider</w:t>
        </w:r>
      </w:ins>
    </w:p>
    <w:p w:rsidR="006E5B79" w:rsidDel="000C6549" w:rsidRDefault="008040C2">
      <w:pPr>
        <w:numPr>
          <w:ilvl w:val="0"/>
          <w:numId w:val="8"/>
        </w:numPr>
        <w:spacing w:line="240" w:lineRule="auto"/>
        <w:rPr>
          <w:del w:id="99" w:author="Aaron Marden" w:date="2016-05-05T22:09:00Z"/>
        </w:rPr>
        <w:pPrChange w:id="100" w:author="Aaron Marden" w:date="2016-05-05T22:09:00Z">
          <w:pPr>
            <w:numPr>
              <w:ilvl w:val="1"/>
              <w:numId w:val="8"/>
            </w:numPr>
            <w:tabs>
              <w:tab w:val="num" w:pos="1080"/>
            </w:tabs>
            <w:spacing w:line="240" w:lineRule="auto"/>
            <w:ind w:left="1080" w:hanging="360"/>
          </w:pPr>
        </w:pPrChange>
      </w:pPr>
      <w:r w:rsidRPr="000C6549">
        <w:rPr>
          <w:sz w:val="24"/>
          <w:szCs w:val="24"/>
        </w:rPr>
        <w:t xml:space="preserve">Redirects to </w:t>
      </w:r>
      <w:r w:rsidRPr="000C6549">
        <w:rPr>
          <w:i/>
          <w:iCs/>
          <w:sz w:val="24"/>
          <w:szCs w:val="24"/>
        </w:rPr>
        <w:t>Provider Home Page</w:t>
      </w:r>
      <w:ins w:id="101" w:author="Aaron Marden" w:date="2016-05-05T22:08:00Z">
        <w:r w:rsidR="000C6549" w:rsidRPr="000C6549">
          <w:rPr>
            <w:i/>
            <w:iCs/>
            <w:sz w:val="24"/>
            <w:szCs w:val="24"/>
          </w:rPr>
          <w:t xml:space="preserve"> if Physician or Providers that need support procedures if Support Staff, or create fake physicians </w:t>
        </w:r>
        <w:r w:rsidR="000C6549" w:rsidRPr="006310D4">
          <w:rPr>
            <w:i/>
            <w:iCs/>
            <w:sz w:val="24"/>
            <w:szCs w:val="24"/>
          </w:rPr>
          <w:t xml:space="preserve">page if </w:t>
        </w:r>
        <w:proofErr w:type="spellStart"/>
        <w:r w:rsidR="000C6549" w:rsidRPr="006310D4">
          <w:rPr>
            <w:i/>
            <w:iCs/>
            <w:sz w:val="24"/>
            <w:szCs w:val="24"/>
          </w:rPr>
          <w:t>SuperUser</w:t>
        </w:r>
      </w:ins>
    </w:p>
    <w:p w:rsidR="006E5B79" w:rsidRDefault="008040C2" w:rsidP="000C6549">
      <w:pPr>
        <w:numPr>
          <w:ilvl w:val="0"/>
          <w:numId w:val="8"/>
        </w:numPr>
        <w:spacing w:line="240" w:lineRule="auto"/>
      </w:pPr>
      <w:r w:rsidRPr="000C6549">
        <w:rPr>
          <w:sz w:val="24"/>
          <w:szCs w:val="24"/>
        </w:rPr>
        <w:t>Provider</w:t>
      </w:r>
      <w:proofErr w:type="spellEnd"/>
      <w:r w:rsidRPr="000C6549">
        <w:rPr>
          <w:sz w:val="24"/>
          <w:szCs w:val="24"/>
        </w:rPr>
        <w:t xml:space="preserve"> Home Screen</w:t>
      </w:r>
    </w:p>
    <w:p w:rsidR="006E5B79" w:rsidRDefault="008040C2">
      <w:pPr>
        <w:numPr>
          <w:ilvl w:val="1"/>
          <w:numId w:val="8"/>
        </w:numPr>
        <w:spacing w:line="240" w:lineRule="auto"/>
      </w:pPr>
      <w:r>
        <w:rPr>
          <w:sz w:val="24"/>
          <w:szCs w:val="24"/>
        </w:rPr>
        <w:t>Hospital Administrator Home Page</w:t>
      </w:r>
    </w:p>
    <w:p w:rsidR="006E5B79" w:rsidRDefault="008040C2">
      <w:pPr>
        <w:numPr>
          <w:ilvl w:val="2"/>
          <w:numId w:val="8"/>
        </w:numPr>
        <w:spacing w:line="240" w:lineRule="auto"/>
      </w:pPr>
      <w:r>
        <w:rPr>
          <w:sz w:val="24"/>
          <w:szCs w:val="24"/>
        </w:rPr>
        <w:t>See a list of all “active” patients assigned to them through EHR</w:t>
      </w:r>
    </w:p>
    <w:p w:rsidR="006E5B79" w:rsidRDefault="008040C2">
      <w:pPr>
        <w:numPr>
          <w:ilvl w:val="2"/>
          <w:numId w:val="8"/>
        </w:numPr>
        <w:spacing w:line="240" w:lineRule="auto"/>
      </w:pPr>
      <w:r>
        <w:rPr>
          <w:sz w:val="24"/>
          <w:szCs w:val="24"/>
        </w:rPr>
        <w:t>Options to see list discharged patients or all dead patients that have every been assigned to them</w:t>
      </w:r>
    </w:p>
    <w:p w:rsidR="006E5B79" w:rsidRDefault="008040C2">
      <w:pPr>
        <w:numPr>
          <w:ilvl w:val="2"/>
          <w:numId w:val="8"/>
        </w:numPr>
        <w:spacing w:line="240" w:lineRule="auto"/>
      </w:pPr>
      <w:r>
        <w:rPr>
          <w:sz w:val="24"/>
          <w:szCs w:val="24"/>
        </w:rPr>
        <w:t>Filter list by their patients that currently do not have providers assigned to them or patients that need a surgeon for a surgery procedure.</w:t>
      </w:r>
    </w:p>
    <w:p w:rsidR="006E5B79" w:rsidRDefault="008040C2">
      <w:pPr>
        <w:numPr>
          <w:ilvl w:val="2"/>
          <w:numId w:val="8"/>
        </w:numPr>
        <w:spacing w:line="240" w:lineRule="auto"/>
      </w:pPr>
      <w:bookmarkStart w:id="102" w:name="__DdeLink__340_770564111"/>
      <w:r>
        <w:rPr>
          <w:sz w:val="24"/>
          <w:szCs w:val="24"/>
        </w:rPr>
        <w:t xml:space="preserve">Can click/tap on any patient and go to </w:t>
      </w:r>
      <w:bookmarkEnd w:id="102"/>
      <w:r>
        <w:rPr>
          <w:i/>
          <w:iCs/>
          <w:sz w:val="24"/>
          <w:szCs w:val="24"/>
        </w:rPr>
        <w:t>Patient Screen</w:t>
      </w:r>
    </w:p>
    <w:p w:rsidR="006E5B79" w:rsidRDefault="008040C2">
      <w:pPr>
        <w:numPr>
          <w:ilvl w:val="1"/>
          <w:numId w:val="8"/>
        </w:numPr>
        <w:spacing w:line="240" w:lineRule="auto"/>
      </w:pPr>
      <w:r>
        <w:rPr>
          <w:sz w:val="24"/>
          <w:szCs w:val="24"/>
        </w:rPr>
        <w:t>Physician/Surgeon Home Page</w:t>
      </w:r>
    </w:p>
    <w:p w:rsidR="006E5B79" w:rsidRDefault="008040C2">
      <w:pPr>
        <w:numPr>
          <w:ilvl w:val="2"/>
          <w:numId w:val="8"/>
        </w:numPr>
        <w:spacing w:line="240" w:lineRule="auto"/>
      </w:pPr>
      <w:r>
        <w:rPr>
          <w:sz w:val="24"/>
          <w:szCs w:val="24"/>
        </w:rPr>
        <w:t>See a list of all “active” patients assigned to them</w:t>
      </w:r>
    </w:p>
    <w:p w:rsidR="006E5B79" w:rsidRDefault="008040C2">
      <w:pPr>
        <w:numPr>
          <w:ilvl w:val="2"/>
          <w:numId w:val="8"/>
        </w:numPr>
        <w:spacing w:line="240" w:lineRule="auto"/>
      </w:pPr>
      <w:del w:id="103" w:author="Aaron Marden" w:date="2016-05-05T22:09:00Z">
        <w:r w:rsidDel="00BB551F">
          <w:rPr>
            <w:sz w:val="24"/>
            <w:szCs w:val="24"/>
          </w:rPr>
          <w:delText xml:space="preserve">Can click on link to go to </w:delText>
        </w:r>
        <w:r w:rsidDel="00BB551F">
          <w:rPr>
            <w:i/>
            <w:iCs/>
            <w:sz w:val="24"/>
            <w:szCs w:val="24"/>
          </w:rPr>
          <w:delText>To Do Screen</w:delText>
        </w:r>
      </w:del>
    </w:p>
    <w:p w:rsidR="006E5B79" w:rsidRDefault="008040C2">
      <w:pPr>
        <w:numPr>
          <w:ilvl w:val="2"/>
          <w:numId w:val="8"/>
        </w:numPr>
        <w:spacing w:line="240" w:lineRule="auto"/>
      </w:pPr>
      <w:r>
        <w:rPr>
          <w:sz w:val="24"/>
          <w:szCs w:val="24"/>
        </w:rPr>
        <w:t xml:space="preserve">Can click/tap on any patient and go to </w:t>
      </w:r>
      <w:r>
        <w:rPr>
          <w:i/>
          <w:iCs/>
          <w:sz w:val="24"/>
          <w:szCs w:val="24"/>
        </w:rPr>
        <w:t>Patient Screen</w:t>
      </w:r>
    </w:p>
    <w:p w:rsidR="006E5B79" w:rsidDel="00BB551F" w:rsidRDefault="008040C2">
      <w:pPr>
        <w:numPr>
          <w:ilvl w:val="2"/>
          <w:numId w:val="8"/>
        </w:numPr>
        <w:spacing w:line="240" w:lineRule="auto"/>
        <w:rPr>
          <w:del w:id="104" w:author="Aaron Marden" w:date="2016-05-05T22:09:00Z"/>
        </w:rPr>
      </w:pPr>
      <w:del w:id="105" w:author="Aaron Marden" w:date="2016-05-05T22:09:00Z">
        <w:r w:rsidDel="00BB551F">
          <w:rPr>
            <w:sz w:val="24"/>
            <w:szCs w:val="24"/>
          </w:rPr>
          <w:delText>Physician can change patient status to discharge</w:delText>
        </w:r>
      </w:del>
      <w:ins w:id="106" w:author="Aaron Marden" w:date="2016-05-05T22:10:00Z">
        <w:r w:rsidR="00B435EC">
          <w:rPr>
            <w:sz w:val="24"/>
            <w:szCs w:val="24"/>
          </w:rPr>
          <w:t xml:space="preserve"> (moved to Patient Screen)</w:t>
        </w:r>
      </w:ins>
    </w:p>
    <w:p w:rsidR="006E5B79" w:rsidRDefault="008040C2">
      <w:pPr>
        <w:numPr>
          <w:ilvl w:val="1"/>
          <w:numId w:val="8"/>
        </w:numPr>
        <w:spacing w:line="240" w:lineRule="auto"/>
      </w:pPr>
      <w:r>
        <w:rPr>
          <w:sz w:val="24"/>
          <w:szCs w:val="24"/>
        </w:rPr>
        <w:t>Provider Support Home Page</w:t>
      </w:r>
    </w:p>
    <w:p w:rsidR="006E5B79" w:rsidRDefault="008040C2">
      <w:pPr>
        <w:numPr>
          <w:ilvl w:val="2"/>
          <w:numId w:val="8"/>
        </w:numPr>
        <w:spacing w:line="240" w:lineRule="auto"/>
      </w:pPr>
      <w:r>
        <w:rPr>
          <w:sz w:val="24"/>
          <w:szCs w:val="24"/>
        </w:rPr>
        <w:t>See a list of all procedures needed to be done by support staff along with the patient associated with the procedure.</w:t>
      </w:r>
    </w:p>
    <w:p w:rsidR="006E5B79" w:rsidRDefault="008040C2">
      <w:pPr>
        <w:numPr>
          <w:ilvl w:val="2"/>
          <w:numId w:val="8"/>
        </w:numPr>
        <w:spacing w:line="240" w:lineRule="auto"/>
      </w:pPr>
      <w:r>
        <w:rPr>
          <w:sz w:val="24"/>
          <w:szCs w:val="24"/>
        </w:rPr>
        <w:t xml:space="preserve"> Can click/tap on a procedure to “complete” it. Can click/tap on a patient to go to </w:t>
      </w:r>
      <w:r>
        <w:rPr>
          <w:i/>
          <w:iCs/>
          <w:sz w:val="24"/>
          <w:szCs w:val="24"/>
        </w:rPr>
        <w:t>Patient Screen</w:t>
      </w:r>
    </w:p>
    <w:p w:rsidR="006E5B79" w:rsidRDefault="008040C2">
      <w:pPr>
        <w:numPr>
          <w:ilvl w:val="0"/>
          <w:numId w:val="8"/>
        </w:numPr>
        <w:spacing w:line="240" w:lineRule="auto"/>
        <w:rPr>
          <w:i/>
          <w:iCs/>
        </w:rPr>
      </w:pPr>
      <w:r>
        <w:rPr>
          <w:i/>
          <w:iCs/>
          <w:sz w:val="24"/>
          <w:szCs w:val="24"/>
        </w:rPr>
        <w:t>Patient Screen</w:t>
      </w:r>
    </w:p>
    <w:p w:rsidR="006E5B79" w:rsidRDefault="008040C2">
      <w:pPr>
        <w:numPr>
          <w:ilvl w:val="1"/>
          <w:numId w:val="8"/>
        </w:numPr>
        <w:spacing w:line="240" w:lineRule="auto"/>
        <w:rPr>
          <w:i/>
          <w:iCs/>
        </w:rPr>
      </w:pPr>
      <w:r>
        <w:rPr>
          <w:sz w:val="24"/>
          <w:szCs w:val="24"/>
        </w:rPr>
        <w:t xml:space="preserve">See patient name, age, gender, diagnosis code, medical status, and list of procedure codes (both done and to be done). </w:t>
      </w:r>
    </w:p>
    <w:p w:rsidR="006E5B79" w:rsidRDefault="008040C2">
      <w:pPr>
        <w:numPr>
          <w:ilvl w:val="1"/>
          <w:numId w:val="8"/>
        </w:numPr>
        <w:spacing w:line="240" w:lineRule="auto"/>
        <w:rPr>
          <w:i/>
          <w:iCs/>
        </w:rPr>
      </w:pPr>
      <w:del w:id="107" w:author="Aaron Marden" w:date="2016-05-05T22:10:00Z">
        <w:r w:rsidDel="00E607BD">
          <w:rPr>
            <w:sz w:val="24"/>
            <w:szCs w:val="24"/>
          </w:rPr>
          <w:delText>Show/Hide</w:delText>
        </w:r>
      </w:del>
      <w:ins w:id="108" w:author="Aaron Marden" w:date="2016-05-05T22:10:00Z">
        <w:r w:rsidR="00E607BD">
          <w:rPr>
            <w:sz w:val="24"/>
            <w:szCs w:val="24"/>
          </w:rPr>
          <w:t>See</w:t>
        </w:r>
      </w:ins>
      <w:r>
        <w:rPr>
          <w:sz w:val="24"/>
          <w:szCs w:val="24"/>
        </w:rPr>
        <w:t xml:space="preserve"> biometric readings of patient</w:t>
      </w:r>
    </w:p>
    <w:p w:rsidR="006E5B79" w:rsidDel="00E607BD" w:rsidRDefault="008040C2">
      <w:pPr>
        <w:numPr>
          <w:ilvl w:val="1"/>
          <w:numId w:val="8"/>
        </w:numPr>
        <w:spacing w:line="240" w:lineRule="auto"/>
        <w:rPr>
          <w:del w:id="109" w:author="Aaron Marden" w:date="2016-05-05T22:10:00Z"/>
          <w:i/>
          <w:iCs/>
        </w:rPr>
      </w:pPr>
      <w:del w:id="110" w:author="Aaron Marden" w:date="2016-05-05T22:10:00Z">
        <w:r w:rsidDel="00E607BD">
          <w:rPr>
            <w:sz w:val="24"/>
            <w:szCs w:val="24"/>
          </w:rPr>
          <w:delText>Show/Hide document/images of the patient</w:delText>
        </w:r>
      </w:del>
      <w:ins w:id="111" w:author="Aaron Marden" w:date="2016-05-05T22:11:00Z">
        <w:r w:rsidR="00B435EC">
          <w:rPr>
            <w:sz w:val="24"/>
            <w:szCs w:val="24"/>
          </w:rPr>
          <w:t xml:space="preserve"> (image has its own page)</w:t>
        </w:r>
      </w:ins>
    </w:p>
    <w:p w:rsidR="006E5B79" w:rsidDel="00B435EC" w:rsidRDefault="008040C2">
      <w:pPr>
        <w:numPr>
          <w:ilvl w:val="1"/>
          <w:numId w:val="8"/>
        </w:numPr>
        <w:spacing w:line="240" w:lineRule="auto"/>
        <w:rPr>
          <w:del w:id="112" w:author="Aaron Marden" w:date="2016-05-05T22:10:00Z"/>
          <w:i/>
          <w:iCs/>
        </w:rPr>
      </w:pPr>
      <w:del w:id="113" w:author="Aaron Marden" w:date="2016-05-05T22:10:00Z">
        <w:r w:rsidDel="00B435EC">
          <w:rPr>
            <w:sz w:val="24"/>
            <w:szCs w:val="24"/>
          </w:rPr>
          <w:delText>Complete Procedure by clicking/tapping procedure (can only be done if the role of user is same as role of person who can complete a procedure)</w:delText>
        </w:r>
      </w:del>
      <w:ins w:id="114" w:author="Aaron Marden" w:date="2016-05-05T22:11:00Z">
        <w:r w:rsidR="00B435EC">
          <w:rPr>
            <w:sz w:val="24"/>
            <w:szCs w:val="24"/>
          </w:rPr>
          <w:t xml:space="preserve"> (this is done on procedure page)</w:t>
        </w:r>
      </w:ins>
    </w:p>
    <w:p w:rsidR="006E5B79" w:rsidRDefault="008040C2">
      <w:pPr>
        <w:numPr>
          <w:ilvl w:val="1"/>
          <w:numId w:val="8"/>
        </w:numPr>
        <w:spacing w:line="240" w:lineRule="auto"/>
      </w:pPr>
      <w:r>
        <w:t>Physicians can assign a procedure to the patient</w:t>
      </w:r>
    </w:p>
    <w:p w:rsidR="006E5B79" w:rsidRDefault="008040C2">
      <w:pPr>
        <w:numPr>
          <w:ilvl w:val="1"/>
          <w:numId w:val="8"/>
        </w:numPr>
        <w:spacing w:line="240" w:lineRule="auto"/>
      </w:pPr>
      <w:r>
        <w:lastRenderedPageBreak/>
        <w:t xml:space="preserve">Link to </w:t>
      </w:r>
      <w:r>
        <w:rPr>
          <w:i/>
          <w:iCs/>
        </w:rPr>
        <w:t>Home Screen</w:t>
      </w:r>
    </w:p>
    <w:p w:rsidR="006E5B79" w:rsidRDefault="008040C2">
      <w:pPr>
        <w:numPr>
          <w:ilvl w:val="1"/>
          <w:numId w:val="8"/>
        </w:numPr>
        <w:spacing w:line="240" w:lineRule="auto"/>
      </w:pPr>
      <w:r>
        <w:t xml:space="preserve">Link to </w:t>
      </w:r>
      <w:del w:id="115" w:author="Aaron Marden" w:date="2016-05-05T22:10:00Z">
        <w:r w:rsidDel="000E106D">
          <w:rPr>
            <w:i/>
            <w:iCs/>
          </w:rPr>
          <w:delText xml:space="preserve">Document </w:delText>
        </w:r>
      </w:del>
      <w:ins w:id="116" w:author="Aaron Marden" w:date="2016-05-05T22:10:00Z">
        <w:r w:rsidR="000E106D">
          <w:rPr>
            <w:i/>
            <w:iCs/>
          </w:rPr>
          <w:t xml:space="preserve">Image </w:t>
        </w:r>
      </w:ins>
      <w:r>
        <w:rPr>
          <w:i/>
          <w:iCs/>
        </w:rPr>
        <w:t>Screen</w:t>
      </w:r>
    </w:p>
    <w:p w:rsidR="006E5B79" w:rsidRPr="00BB551F" w:rsidRDefault="008040C2">
      <w:pPr>
        <w:numPr>
          <w:ilvl w:val="1"/>
          <w:numId w:val="8"/>
        </w:numPr>
        <w:spacing w:line="240" w:lineRule="auto"/>
        <w:rPr>
          <w:ins w:id="117" w:author="Aaron Marden" w:date="2016-05-05T22:10:00Z"/>
          <w:rPrChange w:id="118" w:author="Aaron Marden" w:date="2016-05-05T22:10:00Z">
            <w:rPr>
              <w:ins w:id="119" w:author="Aaron Marden" w:date="2016-05-05T22:10:00Z"/>
              <w:i/>
              <w:iCs/>
            </w:rPr>
          </w:rPrChange>
        </w:rPr>
      </w:pPr>
      <w:r>
        <w:t xml:space="preserve">Link to </w:t>
      </w:r>
      <w:r>
        <w:rPr>
          <w:i/>
          <w:iCs/>
        </w:rPr>
        <w:t>Chat Screen</w:t>
      </w:r>
    </w:p>
    <w:p w:rsidR="00BB551F" w:rsidRPr="00BB551F" w:rsidRDefault="00BB551F" w:rsidP="00BB551F">
      <w:pPr>
        <w:numPr>
          <w:ilvl w:val="1"/>
          <w:numId w:val="8"/>
        </w:numPr>
        <w:spacing w:line="240" w:lineRule="auto"/>
        <w:rPr>
          <w:ins w:id="120" w:author="Aaron Marden" w:date="2016-05-05T22:10:00Z"/>
        </w:rPr>
      </w:pPr>
      <w:ins w:id="121" w:author="Aaron Marden" w:date="2016-05-05T22:10:00Z">
        <w:r w:rsidRPr="00BB551F">
          <w:t>Physician can change patient status to discharge</w:t>
        </w:r>
      </w:ins>
    </w:p>
    <w:p w:rsidR="00BB551F" w:rsidDel="00BB551F" w:rsidRDefault="00BB551F">
      <w:pPr>
        <w:numPr>
          <w:ilvl w:val="1"/>
          <w:numId w:val="8"/>
        </w:numPr>
        <w:spacing w:line="240" w:lineRule="auto"/>
        <w:rPr>
          <w:del w:id="122" w:author="Aaron Marden" w:date="2016-05-05T22:10:00Z"/>
        </w:rPr>
      </w:pPr>
    </w:p>
    <w:p w:rsidR="006E5B79" w:rsidRDefault="008040C2">
      <w:pPr>
        <w:numPr>
          <w:ilvl w:val="0"/>
          <w:numId w:val="8"/>
        </w:numPr>
        <w:spacing w:line="240" w:lineRule="auto"/>
        <w:rPr>
          <w:i/>
          <w:iCs/>
        </w:rPr>
      </w:pPr>
      <w:del w:id="123" w:author="Aaron Marden" w:date="2016-05-05T22:11:00Z">
        <w:r w:rsidDel="00B435EC">
          <w:rPr>
            <w:i/>
            <w:iCs/>
          </w:rPr>
          <w:delText xml:space="preserve">Document </w:delText>
        </w:r>
      </w:del>
      <w:ins w:id="124" w:author="Aaron Marden" w:date="2016-05-05T22:11:00Z">
        <w:r w:rsidR="00B435EC">
          <w:rPr>
            <w:i/>
            <w:iCs/>
          </w:rPr>
          <w:t xml:space="preserve">Image </w:t>
        </w:r>
      </w:ins>
      <w:r>
        <w:rPr>
          <w:i/>
          <w:iCs/>
        </w:rPr>
        <w:t>Screen</w:t>
      </w:r>
    </w:p>
    <w:p w:rsidR="006E5B79" w:rsidRDefault="008040C2">
      <w:pPr>
        <w:numPr>
          <w:ilvl w:val="1"/>
          <w:numId w:val="8"/>
        </w:numPr>
        <w:spacing w:line="240" w:lineRule="auto"/>
      </w:pPr>
      <w:r>
        <w:t xml:space="preserve">Show list of </w:t>
      </w:r>
      <w:del w:id="125" w:author="Aaron Marden" w:date="2016-05-05T22:11:00Z">
        <w:r w:rsidDel="009C1640">
          <w:delText xml:space="preserve">documents </w:delText>
        </w:r>
      </w:del>
      <w:ins w:id="126" w:author="Aaron Marden" w:date="2016-05-05T22:11:00Z">
        <w:r w:rsidR="009C1640">
          <w:t xml:space="preserve">images </w:t>
        </w:r>
      </w:ins>
      <w:r>
        <w:t xml:space="preserve">uploaded for the current patient. </w:t>
      </w:r>
    </w:p>
    <w:p w:rsidR="006E5B79" w:rsidRDefault="008040C2">
      <w:pPr>
        <w:numPr>
          <w:ilvl w:val="1"/>
          <w:numId w:val="8"/>
        </w:numPr>
        <w:spacing w:line="240" w:lineRule="auto"/>
      </w:pPr>
      <w:r>
        <w:t xml:space="preserve">Clicking on document will </w:t>
      </w:r>
      <w:del w:id="127" w:author="Aaron Marden" w:date="2016-05-05T22:11:00Z">
        <w:r w:rsidDel="009C1640">
          <w:delText xml:space="preserve">download </w:delText>
        </w:r>
      </w:del>
      <w:ins w:id="128" w:author="Aaron Marden" w:date="2016-05-05T22:11:00Z">
        <w:r w:rsidR="009C1640">
          <w:t>bring user to new page to view that image</w:t>
        </w:r>
      </w:ins>
      <w:del w:id="129" w:author="Aaron Marden" w:date="2016-05-05T22:12:00Z">
        <w:r w:rsidDel="009C1640">
          <w:delText>document to be viewed</w:delText>
        </w:r>
      </w:del>
      <w:r>
        <w:t xml:space="preserve"> on your device</w:t>
      </w:r>
    </w:p>
    <w:p w:rsidR="006E5B79" w:rsidRDefault="008040C2">
      <w:pPr>
        <w:numPr>
          <w:ilvl w:val="1"/>
          <w:numId w:val="8"/>
        </w:numPr>
        <w:spacing w:line="240" w:lineRule="auto"/>
        <w:rPr>
          <w:ins w:id="130" w:author="Aaron Marden" w:date="2016-05-05T22:11:00Z"/>
        </w:rPr>
      </w:pPr>
      <w:r>
        <w:t>option to upload a document to back end</w:t>
      </w:r>
    </w:p>
    <w:p w:rsidR="00B435EC" w:rsidRDefault="00B435EC">
      <w:pPr>
        <w:numPr>
          <w:ilvl w:val="0"/>
          <w:numId w:val="8"/>
        </w:numPr>
        <w:spacing w:line="240" w:lineRule="auto"/>
        <w:rPr>
          <w:ins w:id="131" w:author="Aaron Marden" w:date="2016-05-05T22:11:00Z"/>
        </w:rPr>
        <w:pPrChange w:id="132" w:author="Aaron Marden" w:date="2016-05-05T22:11:00Z">
          <w:pPr>
            <w:numPr>
              <w:ilvl w:val="1"/>
              <w:numId w:val="8"/>
            </w:numPr>
            <w:tabs>
              <w:tab w:val="num" w:pos="1080"/>
            </w:tabs>
            <w:spacing w:line="240" w:lineRule="auto"/>
            <w:ind w:left="1080" w:hanging="360"/>
          </w:pPr>
        </w:pPrChange>
      </w:pPr>
      <w:ins w:id="133" w:author="Aaron Marden" w:date="2016-05-05T22:11:00Z">
        <w:r>
          <w:t>Procedure Screen</w:t>
        </w:r>
      </w:ins>
    </w:p>
    <w:p w:rsidR="00B435EC" w:rsidRDefault="00B435EC" w:rsidP="00B435EC">
      <w:pPr>
        <w:numPr>
          <w:ilvl w:val="1"/>
          <w:numId w:val="8"/>
        </w:numPr>
        <w:spacing w:line="240" w:lineRule="auto"/>
        <w:rPr>
          <w:ins w:id="134" w:author="Aaron Marden" w:date="2016-05-05T22:11:00Z"/>
        </w:rPr>
      </w:pPr>
      <w:ins w:id="135" w:author="Aaron Marden" w:date="2016-05-05T22:11:00Z">
        <w:r>
          <w:t>Show current procedures</w:t>
        </w:r>
      </w:ins>
    </w:p>
    <w:p w:rsidR="00B435EC" w:rsidRDefault="00B435EC" w:rsidP="00B435EC">
      <w:pPr>
        <w:numPr>
          <w:ilvl w:val="1"/>
          <w:numId w:val="8"/>
        </w:numPr>
        <w:spacing w:line="240" w:lineRule="auto"/>
        <w:rPr>
          <w:ins w:id="136" w:author="Aaron Marden" w:date="2016-05-05T22:11:00Z"/>
        </w:rPr>
      </w:pPr>
      <w:ins w:id="137" w:author="Aaron Marden" w:date="2016-05-05T22:11:00Z">
        <w:r>
          <w:t xml:space="preserve">Add procedures for appropriate roles </w:t>
        </w:r>
      </w:ins>
    </w:p>
    <w:p w:rsidR="00B435EC" w:rsidRDefault="00B435EC" w:rsidP="00B435EC">
      <w:pPr>
        <w:numPr>
          <w:ilvl w:val="1"/>
          <w:numId w:val="8"/>
        </w:numPr>
        <w:spacing w:line="240" w:lineRule="auto"/>
      </w:pPr>
      <w:ins w:id="138" w:author="Aaron Marden" w:date="2016-05-05T22:11:00Z">
        <w:r>
          <w:t>Complete procedures for appropriate roles</w:t>
        </w:r>
      </w:ins>
    </w:p>
    <w:p w:rsidR="006E5B79" w:rsidRDefault="008040C2">
      <w:pPr>
        <w:numPr>
          <w:ilvl w:val="0"/>
          <w:numId w:val="8"/>
        </w:numPr>
        <w:spacing w:line="240" w:lineRule="auto"/>
        <w:rPr>
          <w:i/>
          <w:iCs/>
        </w:rPr>
      </w:pPr>
      <w:r>
        <w:rPr>
          <w:i/>
          <w:iCs/>
        </w:rPr>
        <w:t>Chat Screen</w:t>
      </w:r>
    </w:p>
    <w:p w:rsidR="006E5B79" w:rsidRDefault="008040C2">
      <w:pPr>
        <w:numPr>
          <w:ilvl w:val="1"/>
          <w:numId w:val="8"/>
        </w:numPr>
        <w:spacing w:line="240" w:lineRule="auto"/>
      </w:pPr>
      <w:r>
        <w:t>Show all chat log with message, who posted message, and date time message was received</w:t>
      </w:r>
    </w:p>
    <w:p w:rsidR="006E5B79" w:rsidRDefault="008040C2">
      <w:pPr>
        <w:numPr>
          <w:ilvl w:val="1"/>
          <w:numId w:val="8"/>
        </w:numPr>
        <w:spacing w:line="240" w:lineRule="auto"/>
      </w:pPr>
      <w:r>
        <w:t>Messages should be shown in a list ordered by when it was created (</w:t>
      </w:r>
      <w:del w:id="139" w:author="Aaron Marden" w:date="2016-05-05T22:12:00Z">
        <w:r w:rsidDel="009C1640">
          <w:delText>most recent</w:delText>
        </w:r>
      </w:del>
      <w:ins w:id="140" w:author="Aaron Marden" w:date="2016-05-05T22:12:00Z">
        <w:r w:rsidR="009C1640">
          <w:t>oldest</w:t>
        </w:r>
      </w:ins>
      <w:r>
        <w:t xml:space="preserve"> chats first)</w:t>
      </w:r>
    </w:p>
    <w:p w:rsidR="006E5B79" w:rsidRDefault="008040C2">
      <w:pPr>
        <w:numPr>
          <w:ilvl w:val="1"/>
          <w:numId w:val="8"/>
        </w:numPr>
        <w:spacing w:line="240" w:lineRule="auto"/>
      </w:pPr>
      <w:r>
        <w:t>Post a new message</w:t>
      </w:r>
    </w:p>
    <w:p w:rsidR="006E5B79" w:rsidRDefault="008040C2">
      <w:pPr>
        <w:rPr>
          <w:sz w:val="24"/>
          <w:szCs w:val="24"/>
        </w:rPr>
      </w:pPr>
      <w:r>
        <w:rPr>
          <w:sz w:val="24"/>
          <w:szCs w:val="24"/>
          <w:u w:val="single"/>
        </w:rPr>
        <w:t>Azure Web Site</w:t>
      </w:r>
    </w:p>
    <w:p w:rsidR="006E5B79" w:rsidRDefault="008040C2">
      <w:pPr>
        <w:rPr>
          <w:sz w:val="24"/>
          <w:szCs w:val="24"/>
        </w:rPr>
      </w:pPr>
      <w:r>
        <w:rPr>
          <w:sz w:val="24"/>
          <w:szCs w:val="24"/>
        </w:rPr>
        <w:t xml:space="preserve">In addition to the mobile app, I will create a single page dashboard web site using </w:t>
      </w:r>
      <w:proofErr w:type="spellStart"/>
      <w:r>
        <w:rPr>
          <w:sz w:val="24"/>
          <w:szCs w:val="24"/>
        </w:rPr>
        <w:t>angularjs</w:t>
      </w:r>
      <w:proofErr w:type="spellEnd"/>
      <w:r>
        <w:rPr>
          <w:sz w:val="24"/>
          <w:szCs w:val="24"/>
        </w:rPr>
        <w:t xml:space="preserve"> and d3 to show usage statistics of various transactions in this system. </w:t>
      </w:r>
    </w:p>
    <w:p w:rsidR="006E5B79" w:rsidRDefault="006E5B79">
      <w:pPr>
        <w:rPr>
          <w:sz w:val="24"/>
          <w:szCs w:val="24"/>
        </w:rPr>
      </w:pPr>
    </w:p>
    <w:p w:rsidR="006E5B79" w:rsidRDefault="006E5B79"/>
    <w:sectPr w:rsidR="006E5B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DF7"/>
    <w:multiLevelType w:val="multilevel"/>
    <w:tmpl w:val="9A4CC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D7B08"/>
    <w:multiLevelType w:val="multilevel"/>
    <w:tmpl w:val="4BB269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FD0A1F"/>
    <w:multiLevelType w:val="multilevel"/>
    <w:tmpl w:val="E6249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D78E7"/>
    <w:multiLevelType w:val="multilevel"/>
    <w:tmpl w:val="EE6EA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7B3C5A"/>
    <w:multiLevelType w:val="multilevel"/>
    <w:tmpl w:val="F77C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7F243A"/>
    <w:multiLevelType w:val="multilevel"/>
    <w:tmpl w:val="FF38966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4A7334"/>
    <w:multiLevelType w:val="multilevel"/>
    <w:tmpl w:val="BBF09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AF5F2B"/>
    <w:multiLevelType w:val="multilevel"/>
    <w:tmpl w:val="5AE4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214582"/>
    <w:multiLevelType w:val="multilevel"/>
    <w:tmpl w:val="8CAC2E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4"/>
  </w:num>
  <w:num w:numId="4">
    <w:abstractNumId w:val="7"/>
  </w:num>
  <w:num w:numId="5">
    <w:abstractNumId w:val="3"/>
  </w:num>
  <w:num w:numId="6">
    <w:abstractNumId w:val="0"/>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ron Marden">
    <w15:presenceInfo w15:providerId="AD" w15:userId="S-1-5-21-484763869-796845957-839522115-8403"/>
  </w15:person>
  <w15:person w15:author="AaronDesktop">
    <w15:presenceInfo w15:providerId="None" w15:userId="Aaron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9"/>
    <w:rsid w:val="000C6549"/>
    <w:rsid w:val="000D4444"/>
    <w:rsid w:val="000E106D"/>
    <w:rsid w:val="00251B69"/>
    <w:rsid w:val="002A6A1A"/>
    <w:rsid w:val="002D2E32"/>
    <w:rsid w:val="00377EBE"/>
    <w:rsid w:val="004B079A"/>
    <w:rsid w:val="004F01D2"/>
    <w:rsid w:val="006310D4"/>
    <w:rsid w:val="0065450C"/>
    <w:rsid w:val="006E5B79"/>
    <w:rsid w:val="008040C2"/>
    <w:rsid w:val="0089740F"/>
    <w:rsid w:val="00922C9F"/>
    <w:rsid w:val="009448F5"/>
    <w:rsid w:val="009568E4"/>
    <w:rsid w:val="009C1640"/>
    <w:rsid w:val="00A75042"/>
    <w:rsid w:val="00B435EC"/>
    <w:rsid w:val="00BB551F"/>
    <w:rsid w:val="00BB6692"/>
    <w:rsid w:val="00D01966"/>
    <w:rsid w:val="00D02C35"/>
    <w:rsid w:val="00E42CB1"/>
    <w:rsid w:val="00E607BD"/>
    <w:rsid w:val="00E93F78"/>
    <w:rsid w:val="00F677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CD22"/>
  <w15:docId w15:val="{3DA86598-B3EE-46BA-A117-43DF818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NumberingSymbols">
    <w:name w:val="Numbering Symbols"/>
    <w:qFormat/>
  </w:style>
  <w:style w:type="character" w:customStyle="1" w:styleId="ListLabel2">
    <w:name w:val="ListLabel 2"/>
    <w:qFormat/>
    <w:rPr>
      <w:rFonts w:cs="Symbol"/>
      <w:sz w:val="24"/>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sz w:val="24"/>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91203"/>
    <w:pPr>
      <w:ind w:left="720"/>
      <w:contextualSpacing/>
    </w:pPr>
  </w:style>
  <w:style w:type="paragraph" w:styleId="BalloonText">
    <w:name w:val="Balloon Text"/>
    <w:basedOn w:val="Normal"/>
    <w:link w:val="BalloonTextChar"/>
    <w:uiPriority w:val="99"/>
    <w:semiHidden/>
    <w:unhideWhenUsed/>
    <w:rsid w:val="00377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BE"/>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8</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Marden</dc:creator>
  <cp:lastModifiedBy>AaronDesktop</cp:lastModifiedBy>
  <cp:revision>58</cp:revision>
  <dcterms:created xsi:type="dcterms:W3CDTF">2016-03-31T02:38:00Z</dcterms:created>
  <dcterms:modified xsi:type="dcterms:W3CDTF">2016-05-11T02:31:00Z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