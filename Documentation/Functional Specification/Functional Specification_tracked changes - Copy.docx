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B79" w:rsidRDefault="008040C2">
      <w:pPr>
        <w:rPr>
          <w:sz w:val="32"/>
          <w:szCs w:val="32"/>
        </w:rPr>
      </w:pPr>
      <w:r>
        <w:rPr>
          <w:b/>
          <w:sz w:val="32"/>
          <w:szCs w:val="32"/>
        </w:rPr>
        <w:t>Functional Specification</w:t>
      </w:r>
    </w:p>
    <w:p w:rsidR="006E5B79" w:rsidRDefault="008040C2">
      <w:pPr>
        <w:rPr>
          <w:sz w:val="24"/>
          <w:szCs w:val="24"/>
        </w:rPr>
      </w:pPr>
      <w:r>
        <w:rPr>
          <w:i/>
          <w:sz w:val="28"/>
          <w:szCs w:val="28"/>
        </w:rPr>
        <w:t>Overview</w:t>
      </w:r>
      <w:r>
        <w:rPr>
          <w:sz w:val="28"/>
          <w:szCs w:val="28"/>
        </w:rPr>
        <w:t>:</w:t>
      </w:r>
      <w:r>
        <w:rPr>
          <w:sz w:val="24"/>
          <w:szCs w:val="24"/>
        </w:rPr>
        <w:t xml:space="preserve"> </w:t>
      </w:r>
    </w:p>
    <w:p w:rsidR="006E5B79" w:rsidRDefault="008040C2">
      <w:pPr>
        <w:rPr>
          <w:sz w:val="24"/>
          <w:szCs w:val="24"/>
        </w:rPr>
      </w:pPr>
      <w:r>
        <w:rPr>
          <w:sz w:val="24"/>
          <w:szCs w:val="24"/>
        </w:rPr>
        <w:t>The application I will be creating is a mobile communication software for health care providers in a hospital setting. The goals of the application would be to:</w:t>
      </w:r>
    </w:p>
    <w:p w:rsidR="006E5B79" w:rsidRDefault="008040C2">
      <w:pPr>
        <w:rPr>
          <w:sz w:val="24"/>
          <w:szCs w:val="24"/>
        </w:rPr>
      </w:pPr>
      <w:r>
        <w:rPr>
          <w:sz w:val="24"/>
          <w:szCs w:val="24"/>
        </w:rPr>
        <w:t>1) Help organize information on a patient. Act as an extension to an existing Electronic Health Record System</w:t>
      </w:r>
    </w:p>
    <w:p w:rsidR="006E5B79" w:rsidRDefault="008040C2">
      <w:pPr>
        <w:rPr>
          <w:sz w:val="24"/>
          <w:szCs w:val="24"/>
        </w:rPr>
      </w:pPr>
      <w:r>
        <w:rPr>
          <w:sz w:val="24"/>
          <w:szCs w:val="24"/>
        </w:rPr>
        <w:t>2) Allow providers to communicate/chat to each other in the application for a specific patient.</w:t>
      </w:r>
    </w:p>
    <w:p w:rsidR="006E5B79" w:rsidRDefault="008040C2">
      <w:pPr>
        <w:rPr>
          <w:sz w:val="24"/>
          <w:szCs w:val="24"/>
        </w:rPr>
      </w:pPr>
      <w:r>
        <w:rPr>
          <w:sz w:val="24"/>
          <w:szCs w:val="24"/>
        </w:rPr>
        <w:t>3) Allow providers with appropriate roles to order and complete procedures.</w:t>
      </w:r>
    </w:p>
    <w:p w:rsidR="006E5B79" w:rsidRDefault="008040C2">
      <w:pPr>
        <w:rPr>
          <w:sz w:val="24"/>
          <w:szCs w:val="24"/>
        </w:rPr>
      </w:pPr>
      <w:r>
        <w:rPr>
          <w:sz w:val="24"/>
          <w:szCs w:val="24"/>
        </w:rPr>
        <w:t xml:space="preserve">4) Give providers a </w:t>
      </w:r>
      <w:proofErr w:type="spellStart"/>
      <w:r>
        <w:rPr>
          <w:sz w:val="24"/>
          <w:szCs w:val="24"/>
        </w:rPr>
        <w:t>ToDo</w:t>
      </w:r>
      <w:proofErr w:type="spellEnd"/>
      <w:r>
        <w:rPr>
          <w:sz w:val="24"/>
          <w:szCs w:val="24"/>
        </w:rPr>
        <w:t xml:space="preserve"> list for a given patient. </w:t>
      </w:r>
    </w:p>
    <w:p w:rsidR="006E5B79" w:rsidRDefault="008040C2">
      <w:pPr>
        <w:rPr>
          <w:sz w:val="24"/>
          <w:szCs w:val="24"/>
        </w:rPr>
      </w:pPr>
      <w:r>
        <w:rPr>
          <w:sz w:val="24"/>
          <w:szCs w:val="24"/>
        </w:rPr>
        <w:t xml:space="preserve">In addition to the main application, I will be creating a mock </w:t>
      </w:r>
      <w:proofErr w:type="spellStart"/>
      <w:r>
        <w:rPr>
          <w:sz w:val="24"/>
          <w:szCs w:val="24"/>
        </w:rPr>
        <w:t>EHR</w:t>
      </w:r>
      <w:proofErr w:type="spellEnd"/>
      <w:r>
        <w:rPr>
          <w:sz w:val="24"/>
          <w:szCs w:val="24"/>
        </w:rPr>
        <w:t xml:space="preserve"> system that will help generate patients and their appropriate information. </w:t>
      </w:r>
    </w:p>
    <w:p w:rsidR="006E5B79" w:rsidRDefault="008040C2">
      <w:pPr>
        <w:rPr>
          <w:b/>
          <w:sz w:val="28"/>
          <w:szCs w:val="28"/>
        </w:rPr>
      </w:pPr>
      <w:r>
        <w:rPr>
          <w:b/>
          <w:i/>
          <w:sz w:val="28"/>
          <w:szCs w:val="28"/>
        </w:rPr>
        <w:t>Core Requirements</w:t>
      </w:r>
    </w:p>
    <w:p w:rsidR="006E5B79" w:rsidRDefault="008040C2">
      <w:pPr>
        <w:pStyle w:val="ListParagraph"/>
        <w:numPr>
          <w:ilvl w:val="0"/>
          <w:numId w:val="5"/>
        </w:numPr>
        <w:rPr>
          <w:sz w:val="24"/>
          <w:szCs w:val="24"/>
        </w:rPr>
      </w:pPr>
      <w:r>
        <w:rPr>
          <w:b/>
          <w:sz w:val="24"/>
          <w:szCs w:val="24"/>
        </w:rPr>
        <w:t xml:space="preserve">Azure Web </w:t>
      </w:r>
      <w:proofErr w:type="spellStart"/>
      <w:proofErr w:type="gramStart"/>
      <w:r>
        <w:rPr>
          <w:b/>
          <w:sz w:val="24"/>
          <w:szCs w:val="24"/>
        </w:rPr>
        <w:t>Api</w:t>
      </w:r>
      <w:proofErr w:type="spellEnd"/>
      <w:proofErr w:type="gramEnd"/>
      <w:r>
        <w:rPr>
          <w:b/>
          <w:sz w:val="24"/>
          <w:szCs w:val="24"/>
        </w:rPr>
        <w:t xml:space="preserve"> </w:t>
      </w:r>
      <w:r>
        <w:rPr>
          <w:sz w:val="24"/>
          <w:szCs w:val="24"/>
        </w:rPr>
        <w:t xml:space="preserve">– I am choosing this type for my application mostly due to the fact of scalability in the future. If I were to pursue this application outside of class, I would not want to be limited to use solely through a mobile device. In addition, I could see a benefit of having web-based single page application to have access to some of the same controllers as this application. In addition, if ever put into use this type of application would have to rely on a heavy number of other cloud services such as an Electronic health record system, perhaps “Internet of Things” health care devices, and security systems. </w:t>
      </w:r>
    </w:p>
    <w:p w:rsidR="006E5B79" w:rsidRDefault="008040C2">
      <w:pPr>
        <w:pStyle w:val="ListParagraph"/>
        <w:numPr>
          <w:ilvl w:val="0"/>
          <w:numId w:val="5"/>
        </w:numPr>
        <w:rPr>
          <w:sz w:val="24"/>
          <w:szCs w:val="24"/>
        </w:rPr>
      </w:pPr>
      <w:r>
        <w:rPr>
          <w:b/>
          <w:sz w:val="24"/>
          <w:szCs w:val="24"/>
        </w:rPr>
        <w:t>Azure SQL</w:t>
      </w:r>
      <w:r>
        <w:rPr>
          <w:sz w:val="24"/>
          <w:szCs w:val="24"/>
        </w:rPr>
        <w:t xml:space="preserve"> – Will store all information for my app (more information in </w:t>
      </w:r>
      <w:r>
        <w:rPr>
          <w:i/>
          <w:sz w:val="24"/>
          <w:szCs w:val="24"/>
        </w:rPr>
        <w:t>Application Detail</w:t>
      </w:r>
      <w:r>
        <w:rPr>
          <w:sz w:val="24"/>
          <w:szCs w:val="24"/>
        </w:rPr>
        <w:t xml:space="preserve"> section).</w:t>
      </w:r>
    </w:p>
    <w:p w:rsidR="006E5B79" w:rsidRDefault="008040C2">
      <w:pPr>
        <w:pStyle w:val="ListParagraph"/>
        <w:numPr>
          <w:ilvl w:val="1"/>
          <w:numId w:val="5"/>
        </w:numPr>
        <w:rPr>
          <w:sz w:val="24"/>
          <w:szCs w:val="24"/>
        </w:rPr>
      </w:pPr>
      <w:r>
        <w:rPr>
          <w:sz w:val="24"/>
          <w:szCs w:val="24"/>
        </w:rPr>
        <w:t>Patient Level Information</w:t>
      </w:r>
    </w:p>
    <w:p w:rsidR="006E5B79" w:rsidRDefault="008040C2">
      <w:pPr>
        <w:pStyle w:val="ListParagraph"/>
        <w:numPr>
          <w:ilvl w:val="1"/>
          <w:numId w:val="5"/>
        </w:numPr>
        <w:rPr>
          <w:sz w:val="24"/>
          <w:szCs w:val="24"/>
        </w:rPr>
      </w:pPr>
      <w:r>
        <w:rPr>
          <w:sz w:val="24"/>
          <w:szCs w:val="24"/>
        </w:rPr>
        <w:t>User/Role Information</w:t>
      </w:r>
    </w:p>
    <w:p w:rsidR="006E5B79" w:rsidRDefault="008040C2">
      <w:pPr>
        <w:pStyle w:val="ListParagraph"/>
        <w:numPr>
          <w:ilvl w:val="1"/>
          <w:numId w:val="5"/>
        </w:numPr>
        <w:rPr>
          <w:sz w:val="24"/>
          <w:szCs w:val="24"/>
        </w:rPr>
      </w:pPr>
      <w:r>
        <w:rPr>
          <w:sz w:val="24"/>
          <w:szCs w:val="24"/>
        </w:rPr>
        <w:t>Biometrics on Patient</w:t>
      </w:r>
    </w:p>
    <w:p w:rsidR="006E5B79" w:rsidRDefault="008040C2">
      <w:pPr>
        <w:pStyle w:val="ListParagraph"/>
        <w:numPr>
          <w:ilvl w:val="1"/>
          <w:numId w:val="5"/>
        </w:numPr>
        <w:rPr>
          <w:sz w:val="24"/>
          <w:szCs w:val="24"/>
        </w:rPr>
      </w:pPr>
      <w:r>
        <w:rPr>
          <w:sz w:val="24"/>
          <w:szCs w:val="24"/>
        </w:rPr>
        <w:t>Chat history between  providers</w:t>
      </w:r>
    </w:p>
    <w:p w:rsidR="006E5B79" w:rsidRDefault="008040C2">
      <w:pPr>
        <w:pStyle w:val="ListParagraph"/>
        <w:numPr>
          <w:ilvl w:val="1"/>
          <w:numId w:val="5"/>
        </w:numPr>
      </w:pPr>
      <w:r>
        <w:rPr>
          <w:sz w:val="24"/>
          <w:szCs w:val="24"/>
        </w:rPr>
        <w:t xml:space="preserve">Diagnoses, Procedure types and other lists that the app will need.  </w:t>
      </w:r>
    </w:p>
    <w:p w:rsidR="006E5B79" w:rsidRDefault="008040C2">
      <w:pPr>
        <w:pStyle w:val="ListParagraph"/>
        <w:numPr>
          <w:ilvl w:val="0"/>
          <w:numId w:val="5"/>
        </w:numPr>
        <w:rPr>
          <w:sz w:val="24"/>
          <w:szCs w:val="24"/>
        </w:rPr>
      </w:pPr>
      <w:r>
        <w:rPr>
          <w:b/>
          <w:sz w:val="24"/>
          <w:szCs w:val="24"/>
        </w:rPr>
        <w:t xml:space="preserve">Rest Interfaces - </w:t>
      </w:r>
      <w:r>
        <w:rPr>
          <w:sz w:val="24"/>
          <w:szCs w:val="24"/>
        </w:rPr>
        <w:t xml:space="preserve">There will be a controller to access each of the information above (more information in </w:t>
      </w:r>
      <w:r>
        <w:rPr>
          <w:i/>
          <w:sz w:val="24"/>
          <w:szCs w:val="24"/>
        </w:rPr>
        <w:t>Application Detail</w:t>
      </w:r>
      <w:r>
        <w:rPr>
          <w:sz w:val="24"/>
          <w:szCs w:val="24"/>
        </w:rPr>
        <w:t xml:space="preserve"> section). </w:t>
      </w:r>
    </w:p>
    <w:p w:rsidR="006E5B79" w:rsidRDefault="008040C2">
      <w:pPr>
        <w:pStyle w:val="ListParagraph"/>
        <w:numPr>
          <w:ilvl w:val="0"/>
          <w:numId w:val="5"/>
        </w:numPr>
        <w:rPr>
          <w:sz w:val="24"/>
          <w:szCs w:val="24"/>
        </w:rPr>
      </w:pPr>
      <w:r>
        <w:rPr>
          <w:b/>
          <w:sz w:val="24"/>
          <w:szCs w:val="24"/>
        </w:rPr>
        <w:t>Authentication</w:t>
      </w:r>
      <w:r>
        <w:rPr>
          <w:sz w:val="24"/>
          <w:szCs w:val="24"/>
        </w:rPr>
        <w:t xml:space="preserve"> – Will use twitter as authentication technique to meet the final project requirements</w:t>
      </w:r>
    </w:p>
    <w:p w:rsidR="006E5B79" w:rsidRDefault="008040C2">
      <w:pPr>
        <w:pStyle w:val="ListParagraph"/>
        <w:numPr>
          <w:ilvl w:val="0"/>
          <w:numId w:val="5"/>
        </w:numPr>
        <w:rPr>
          <w:sz w:val="24"/>
          <w:szCs w:val="24"/>
        </w:rPr>
      </w:pPr>
      <w:r>
        <w:rPr>
          <w:b/>
          <w:sz w:val="24"/>
          <w:szCs w:val="24"/>
        </w:rPr>
        <w:t>Authorization</w:t>
      </w:r>
      <w:r>
        <w:rPr>
          <w:sz w:val="24"/>
          <w:szCs w:val="24"/>
        </w:rPr>
        <w:t xml:space="preserve"> – All rest interfaces will be authorized and in addition only accessible to </w:t>
      </w:r>
      <w:proofErr w:type="gramStart"/>
      <w:r>
        <w:rPr>
          <w:sz w:val="24"/>
          <w:szCs w:val="24"/>
        </w:rPr>
        <w:t>certain</w:t>
      </w:r>
      <w:proofErr w:type="gramEnd"/>
      <w:r>
        <w:rPr>
          <w:sz w:val="24"/>
          <w:szCs w:val="24"/>
        </w:rPr>
        <w:t xml:space="preserve"> roles. Roles will be described further in the </w:t>
      </w:r>
      <w:r>
        <w:rPr>
          <w:i/>
          <w:sz w:val="24"/>
          <w:szCs w:val="24"/>
        </w:rPr>
        <w:t>Application</w:t>
      </w:r>
      <w:r>
        <w:rPr>
          <w:sz w:val="24"/>
          <w:szCs w:val="24"/>
        </w:rPr>
        <w:t xml:space="preserve"> </w:t>
      </w:r>
      <w:r>
        <w:rPr>
          <w:i/>
          <w:sz w:val="24"/>
          <w:szCs w:val="24"/>
        </w:rPr>
        <w:t>Details</w:t>
      </w:r>
      <w:r>
        <w:rPr>
          <w:sz w:val="24"/>
          <w:szCs w:val="24"/>
        </w:rPr>
        <w:t xml:space="preserve"> section. The roles will be:</w:t>
      </w:r>
    </w:p>
    <w:p w:rsidR="006E5B79" w:rsidRDefault="008040C2">
      <w:pPr>
        <w:pStyle w:val="ListParagraph"/>
        <w:numPr>
          <w:ilvl w:val="1"/>
          <w:numId w:val="5"/>
        </w:numPr>
        <w:rPr>
          <w:sz w:val="24"/>
          <w:szCs w:val="24"/>
        </w:rPr>
      </w:pPr>
      <w:r>
        <w:rPr>
          <w:sz w:val="24"/>
          <w:szCs w:val="24"/>
        </w:rPr>
        <w:t xml:space="preserve">Hospital Administrator </w:t>
      </w:r>
    </w:p>
    <w:p w:rsidR="006E5B79" w:rsidRDefault="008040C2">
      <w:pPr>
        <w:pStyle w:val="ListParagraph"/>
        <w:numPr>
          <w:ilvl w:val="1"/>
          <w:numId w:val="5"/>
        </w:numPr>
        <w:rPr>
          <w:sz w:val="24"/>
          <w:szCs w:val="24"/>
        </w:rPr>
      </w:pPr>
      <w:r>
        <w:rPr>
          <w:sz w:val="24"/>
          <w:szCs w:val="24"/>
        </w:rPr>
        <w:lastRenderedPageBreak/>
        <w:t>Health Care Provider: Physician</w:t>
      </w:r>
    </w:p>
    <w:p w:rsidR="006E5B79" w:rsidRDefault="008040C2">
      <w:pPr>
        <w:pStyle w:val="ListParagraph"/>
        <w:numPr>
          <w:ilvl w:val="1"/>
          <w:numId w:val="5"/>
        </w:numPr>
        <w:rPr>
          <w:sz w:val="24"/>
          <w:szCs w:val="24"/>
        </w:rPr>
      </w:pPr>
      <w:r>
        <w:rPr>
          <w:sz w:val="24"/>
          <w:szCs w:val="24"/>
        </w:rPr>
        <w:t>Health Care Provider: Surgeon</w:t>
      </w:r>
    </w:p>
    <w:p w:rsidR="006E5B79" w:rsidRDefault="008040C2">
      <w:pPr>
        <w:pStyle w:val="ListParagraph"/>
        <w:numPr>
          <w:ilvl w:val="1"/>
          <w:numId w:val="5"/>
        </w:numPr>
        <w:rPr>
          <w:sz w:val="24"/>
          <w:szCs w:val="24"/>
        </w:rPr>
      </w:pPr>
      <w:r>
        <w:rPr>
          <w:sz w:val="24"/>
          <w:szCs w:val="24"/>
        </w:rPr>
        <w:t>Health Care Provider: Support Staff</w:t>
      </w:r>
    </w:p>
    <w:p w:rsidR="006E5B79" w:rsidRDefault="008040C2">
      <w:pPr>
        <w:pStyle w:val="ListParagraph"/>
        <w:numPr>
          <w:ilvl w:val="0"/>
          <w:numId w:val="5"/>
        </w:numPr>
        <w:rPr>
          <w:sz w:val="24"/>
          <w:szCs w:val="24"/>
        </w:rPr>
      </w:pPr>
      <w:r>
        <w:rPr>
          <w:b/>
          <w:sz w:val="24"/>
          <w:szCs w:val="24"/>
        </w:rPr>
        <w:t>Azure Web Jobs</w:t>
      </w:r>
      <w:r>
        <w:rPr>
          <w:sz w:val="24"/>
          <w:szCs w:val="24"/>
        </w:rPr>
        <w:t xml:space="preserve"> – As part of the final project, I will be creating a web service that acts like an Electronic Health Record system. This service will </w:t>
      </w:r>
      <w:del w:id="0" w:author="Aaron Marden" w:date="2016-05-05T21:59:00Z">
        <w:r w:rsidDel="00251B69">
          <w:rPr>
            <w:sz w:val="24"/>
            <w:szCs w:val="24"/>
          </w:rPr>
          <w:delText xml:space="preserve">randomly generate patients and </w:delText>
        </w:r>
      </w:del>
      <w:r>
        <w:rPr>
          <w:sz w:val="24"/>
          <w:szCs w:val="24"/>
        </w:rPr>
        <w:t xml:space="preserve">update </w:t>
      </w:r>
      <w:del w:id="1" w:author="Aaron Marden" w:date="2016-05-05T22:00:00Z">
        <w:r w:rsidDel="00251B69">
          <w:rPr>
            <w:sz w:val="24"/>
            <w:szCs w:val="24"/>
          </w:rPr>
          <w:delText xml:space="preserve">their </w:delText>
        </w:r>
      </w:del>
      <w:ins w:id="2" w:author="Aaron Marden" w:date="2016-05-05T22:00:00Z">
        <w:r w:rsidR="00251B69">
          <w:rPr>
            <w:sz w:val="24"/>
            <w:szCs w:val="24"/>
          </w:rPr>
          <w:t>patient</w:t>
        </w:r>
        <w:r w:rsidR="00251B69">
          <w:rPr>
            <w:sz w:val="24"/>
            <w:szCs w:val="24"/>
          </w:rPr>
          <w:t xml:space="preserve"> </w:t>
        </w:r>
      </w:ins>
      <w:r>
        <w:rPr>
          <w:sz w:val="24"/>
          <w:szCs w:val="24"/>
        </w:rPr>
        <w:t xml:space="preserve">biometric status and other patient information from time to time. </w:t>
      </w:r>
      <w:del w:id="3" w:author="Aaron Marden" w:date="2016-05-05T22:00:00Z">
        <w:r w:rsidDel="00251B69">
          <w:rPr>
            <w:sz w:val="24"/>
            <w:szCs w:val="24"/>
          </w:rPr>
          <w:delText>The activity of calling the functionality in the service will be given to</w:delText>
        </w:r>
      </w:del>
      <w:ins w:id="4" w:author="Aaron Marden" w:date="2016-05-05T22:00:00Z">
        <w:r w:rsidR="00251B69">
          <w:rPr>
            <w:sz w:val="24"/>
            <w:szCs w:val="24"/>
          </w:rPr>
          <w:t xml:space="preserve">This web service will be done by </w:t>
        </w:r>
        <w:proofErr w:type="gramStart"/>
        <w:r w:rsidR="00251B69">
          <w:rPr>
            <w:sz w:val="24"/>
            <w:szCs w:val="24"/>
          </w:rPr>
          <w:t xml:space="preserve">a </w:t>
        </w:r>
      </w:ins>
      <w:r>
        <w:rPr>
          <w:sz w:val="24"/>
          <w:szCs w:val="24"/>
        </w:rPr>
        <w:t xml:space="preserve"> web</w:t>
      </w:r>
      <w:proofErr w:type="gramEnd"/>
      <w:r>
        <w:rPr>
          <w:sz w:val="24"/>
          <w:szCs w:val="24"/>
        </w:rPr>
        <w:t xml:space="preserve"> job</w:t>
      </w:r>
      <w:del w:id="5" w:author="Aaron Marden" w:date="2016-05-05T22:00:00Z">
        <w:r w:rsidDel="00251B69">
          <w:rPr>
            <w:sz w:val="24"/>
            <w:szCs w:val="24"/>
          </w:rPr>
          <w:delText>s</w:delText>
        </w:r>
      </w:del>
      <w:r>
        <w:rPr>
          <w:sz w:val="24"/>
          <w:szCs w:val="24"/>
        </w:rPr>
        <w:t>.</w:t>
      </w:r>
    </w:p>
    <w:p w:rsidR="006E5B79" w:rsidRDefault="008040C2">
      <w:pPr>
        <w:pStyle w:val="ListParagraph"/>
        <w:numPr>
          <w:ilvl w:val="0"/>
          <w:numId w:val="5"/>
        </w:numPr>
        <w:rPr>
          <w:sz w:val="24"/>
          <w:szCs w:val="24"/>
        </w:rPr>
      </w:pPr>
      <w:del w:id="6" w:author="Aaron Marden" w:date="2016-05-05T22:00:00Z">
        <w:r w:rsidDel="00251B69">
          <w:rPr>
            <w:b/>
            <w:sz w:val="24"/>
            <w:szCs w:val="24"/>
          </w:rPr>
          <w:delText>Azure File Storage</w:delText>
        </w:r>
        <w:r w:rsidDel="00251B69">
          <w:rPr>
            <w:sz w:val="24"/>
            <w:szCs w:val="24"/>
          </w:rPr>
          <w:delText xml:space="preserve"> </w:delText>
        </w:r>
      </w:del>
      <w:ins w:id="7" w:author="Aaron Marden" w:date="2016-05-05T22:00:00Z">
        <w:r w:rsidR="00251B69">
          <w:rPr>
            <w:b/>
            <w:sz w:val="24"/>
            <w:szCs w:val="24"/>
          </w:rPr>
          <w:t>Blob</w:t>
        </w:r>
      </w:ins>
      <w:r>
        <w:rPr>
          <w:sz w:val="24"/>
          <w:szCs w:val="24"/>
        </w:rPr>
        <w:t xml:space="preserve">– will use </w:t>
      </w:r>
      <w:del w:id="8" w:author="Aaron Marden" w:date="2016-05-05T22:00:00Z">
        <w:r w:rsidDel="00251B69">
          <w:rPr>
            <w:sz w:val="24"/>
            <w:szCs w:val="24"/>
          </w:rPr>
          <w:delText>Azure file</w:delText>
        </w:r>
      </w:del>
      <w:ins w:id="9" w:author="Aaron Marden" w:date="2016-05-05T22:00:00Z">
        <w:r w:rsidR="00251B69">
          <w:rPr>
            <w:sz w:val="24"/>
            <w:szCs w:val="24"/>
          </w:rPr>
          <w:t xml:space="preserve">Blob </w:t>
        </w:r>
      </w:ins>
      <w:r>
        <w:rPr>
          <w:sz w:val="24"/>
          <w:szCs w:val="24"/>
        </w:rPr>
        <w:t xml:space="preserve"> storage to store imaging information for patients</w:t>
      </w:r>
    </w:p>
    <w:p w:rsidR="006E5B79" w:rsidRDefault="008040C2">
      <w:pPr>
        <w:pStyle w:val="ListParagraph"/>
        <w:numPr>
          <w:ilvl w:val="0"/>
          <w:numId w:val="5"/>
        </w:numPr>
        <w:rPr>
          <w:sz w:val="24"/>
          <w:szCs w:val="24"/>
        </w:rPr>
      </w:pPr>
      <w:r>
        <w:rPr>
          <w:b/>
          <w:sz w:val="24"/>
          <w:szCs w:val="24"/>
        </w:rPr>
        <w:t>Secure Services</w:t>
      </w:r>
      <w:r>
        <w:rPr>
          <w:sz w:val="24"/>
          <w:szCs w:val="24"/>
        </w:rPr>
        <w:t xml:space="preserve"> – Will use entity framework to help prevent SQL Injection attacks. In addition, will use Authorize decorator to lock down all costly resources. </w:t>
      </w:r>
    </w:p>
    <w:p w:rsidR="006E5B79" w:rsidRDefault="008040C2">
      <w:pPr>
        <w:pStyle w:val="ListParagraph"/>
        <w:numPr>
          <w:ilvl w:val="0"/>
          <w:numId w:val="5"/>
        </w:numPr>
      </w:pPr>
      <w:r>
        <w:rPr>
          <w:b/>
          <w:sz w:val="24"/>
          <w:szCs w:val="24"/>
        </w:rPr>
        <w:t>Universal App using C#</w:t>
      </w:r>
      <w:r>
        <w:t xml:space="preserve">- I will be using this client type for the final project. </w:t>
      </w:r>
    </w:p>
    <w:p w:rsidR="006E5B79" w:rsidRDefault="008040C2">
      <w:pPr>
        <w:pStyle w:val="ListParagraph"/>
        <w:numPr>
          <w:ilvl w:val="0"/>
          <w:numId w:val="5"/>
        </w:numPr>
        <w:rPr>
          <w:sz w:val="24"/>
          <w:szCs w:val="24"/>
        </w:rPr>
      </w:pPr>
      <w:r>
        <w:rPr>
          <w:b/>
          <w:sz w:val="24"/>
          <w:szCs w:val="24"/>
        </w:rPr>
        <w:t>Will Unit Test all Rest Services</w:t>
      </w:r>
    </w:p>
    <w:p w:rsidR="006E5B79" w:rsidRDefault="008040C2">
      <w:pPr>
        <w:rPr>
          <w:i/>
          <w:sz w:val="28"/>
          <w:szCs w:val="28"/>
        </w:rPr>
      </w:pPr>
      <w:r>
        <w:rPr>
          <w:i/>
          <w:sz w:val="28"/>
          <w:szCs w:val="28"/>
        </w:rPr>
        <w:t>Electives</w:t>
      </w:r>
    </w:p>
    <w:p w:rsidR="006E5B79" w:rsidRDefault="008040C2">
      <w:pPr>
        <w:pStyle w:val="ListParagraph"/>
        <w:numPr>
          <w:ilvl w:val="0"/>
          <w:numId w:val="4"/>
        </w:numPr>
        <w:rPr>
          <w:sz w:val="24"/>
          <w:szCs w:val="24"/>
        </w:rPr>
      </w:pPr>
      <w:r>
        <w:rPr>
          <w:b/>
          <w:sz w:val="24"/>
          <w:szCs w:val="24"/>
        </w:rPr>
        <w:t>Azure Notification Hubs</w:t>
      </w:r>
      <w:r>
        <w:rPr>
          <w:sz w:val="24"/>
          <w:szCs w:val="24"/>
        </w:rPr>
        <w:t xml:space="preserve"> – Notification hubs will be used to alert </w:t>
      </w:r>
      <w:del w:id="10" w:author="Aaron Marden" w:date="2016-05-05T22:01:00Z">
        <w:r w:rsidDel="00251B69">
          <w:rPr>
            <w:sz w:val="24"/>
            <w:szCs w:val="24"/>
          </w:rPr>
          <w:delText>providers when there is a critical change in the patients they are assigned to such as biometric information that is critical or change in patient status</w:delText>
        </w:r>
      </w:del>
      <w:ins w:id="11" w:author="Aaron Marden" w:date="2016-05-05T22:01:00Z">
        <w:r w:rsidR="00251B69">
          <w:rPr>
            <w:sz w:val="24"/>
            <w:szCs w:val="24"/>
          </w:rPr>
          <w:t>the current user of any changes in a patient status</w:t>
        </w:r>
      </w:ins>
      <w:r>
        <w:rPr>
          <w:sz w:val="24"/>
          <w:szCs w:val="24"/>
        </w:rPr>
        <w:t xml:space="preserve"> (</w:t>
      </w:r>
      <w:del w:id="12" w:author="Aaron Marden" w:date="2016-05-05T22:01:00Z">
        <w:r w:rsidDel="00251B69">
          <w:rPr>
            <w:sz w:val="24"/>
            <w:szCs w:val="24"/>
          </w:rPr>
          <w:delText>re-admitted</w:delText>
        </w:r>
      </w:del>
      <w:ins w:id="13" w:author="Aaron Marden" w:date="2016-05-05T22:01:00Z">
        <w:r w:rsidR="00251B69">
          <w:rPr>
            <w:sz w:val="24"/>
            <w:szCs w:val="24"/>
          </w:rPr>
          <w:t>critical</w:t>
        </w:r>
      </w:ins>
      <w:del w:id="14" w:author="Aaron Marden" w:date="2016-05-05T22:01:00Z">
        <w:r w:rsidDel="00251B69">
          <w:rPr>
            <w:sz w:val="24"/>
            <w:szCs w:val="24"/>
          </w:rPr>
          <w:delText>,</w:delText>
        </w:r>
      </w:del>
      <w:ins w:id="15" w:author="Aaron Marden" w:date="2016-05-05T22:01:00Z">
        <w:r w:rsidR="00251B69">
          <w:rPr>
            <w:sz w:val="24"/>
            <w:szCs w:val="24"/>
          </w:rPr>
          <w:t xml:space="preserve"> </w:t>
        </w:r>
      </w:ins>
      <w:del w:id="16" w:author="Aaron Marden" w:date="2016-05-05T22:01:00Z">
        <w:r w:rsidDel="00251B69">
          <w:rPr>
            <w:sz w:val="24"/>
            <w:szCs w:val="24"/>
          </w:rPr>
          <w:delText xml:space="preserve"> discharged</w:delText>
        </w:r>
      </w:del>
      <w:ins w:id="17" w:author="Aaron Marden" w:date="2016-05-05T22:01:00Z">
        <w:r w:rsidR="00251B69">
          <w:rPr>
            <w:sz w:val="24"/>
            <w:szCs w:val="24"/>
          </w:rPr>
          <w:t>stable</w:t>
        </w:r>
      </w:ins>
      <w:r>
        <w:rPr>
          <w:sz w:val="24"/>
          <w:szCs w:val="24"/>
        </w:rPr>
        <w:t>,</w:t>
      </w:r>
      <w:ins w:id="18" w:author="Aaron Marden" w:date="2016-05-05T22:01:00Z">
        <w:r w:rsidR="00251B69">
          <w:rPr>
            <w:sz w:val="24"/>
            <w:szCs w:val="24"/>
          </w:rPr>
          <w:t xml:space="preserve"> or</w:t>
        </w:r>
      </w:ins>
      <w:r>
        <w:rPr>
          <w:sz w:val="24"/>
          <w:szCs w:val="24"/>
        </w:rPr>
        <w:t xml:space="preserve"> died)</w:t>
      </w:r>
    </w:p>
    <w:p w:rsidR="006E5B79" w:rsidRDefault="008040C2">
      <w:pPr>
        <w:pStyle w:val="ListParagraph"/>
        <w:numPr>
          <w:ilvl w:val="0"/>
          <w:numId w:val="4"/>
        </w:numPr>
        <w:rPr>
          <w:sz w:val="24"/>
          <w:szCs w:val="24"/>
        </w:rPr>
      </w:pPr>
      <w:r>
        <w:rPr>
          <w:b/>
          <w:sz w:val="24"/>
          <w:szCs w:val="24"/>
        </w:rPr>
        <w:t>Azure Websites</w:t>
      </w:r>
      <w:r>
        <w:rPr>
          <w:sz w:val="24"/>
          <w:szCs w:val="24"/>
        </w:rPr>
        <w:t xml:space="preserve"> – Will create a small dashboard </w:t>
      </w:r>
      <w:del w:id="19" w:author="Aaron Marden" w:date="2016-05-05T22:01:00Z">
        <w:r w:rsidDel="00251B69">
          <w:rPr>
            <w:sz w:val="24"/>
            <w:szCs w:val="24"/>
          </w:rPr>
          <w:delText xml:space="preserve">service </w:delText>
        </w:r>
      </w:del>
      <w:ins w:id="20" w:author="Aaron Marden" w:date="2016-05-05T22:01:00Z">
        <w:r w:rsidR="00251B69">
          <w:rPr>
            <w:sz w:val="24"/>
            <w:szCs w:val="24"/>
          </w:rPr>
          <w:t>page</w:t>
        </w:r>
        <w:r w:rsidR="00251B69">
          <w:rPr>
            <w:sz w:val="24"/>
            <w:szCs w:val="24"/>
          </w:rPr>
          <w:t xml:space="preserve"> </w:t>
        </w:r>
      </w:ins>
      <w:r>
        <w:rPr>
          <w:sz w:val="24"/>
          <w:szCs w:val="24"/>
        </w:rPr>
        <w:t xml:space="preserve">to show usage statistics of the application as well as statistics on the mock Electronic Health Record system. </w:t>
      </w:r>
    </w:p>
    <w:p w:rsidR="006E5B79" w:rsidRDefault="008040C2">
      <w:pPr>
        <w:pStyle w:val="ListParagraph"/>
        <w:numPr>
          <w:ilvl w:val="0"/>
          <w:numId w:val="4"/>
        </w:numPr>
        <w:rPr>
          <w:sz w:val="24"/>
          <w:szCs w:val="24"/>
        </w:rPr>
      </w:pPr>
      <w:r>
        <w:rPr>
          <w:b/>
          <w:sz w:val="24"/>
          <w:szCs w:val="24"/>
        </w:rPr>
        <w:t>Azure Search</w:t>
      </w:r>
      <w:r>
        <w:rPr>
          <w:sz w:val="24"/>
          <w:szCs w:val="24"/>
        </w:rPr>
        <w:t xml:space="preserve"> – Will utilize this service to allow Hospital administrators to quickly go through patients, check status of patients, check all unassigned patients, </w:t>
      </w:r>
      <w:proofErr w:type="gramStart"/>
      <w:r>
        <w:rPr>
          <w:sz w:val="24"/>
          <w:szCs w:val="24"/>
        </w:rPr>
        <w:t>check</w:t>
      </w:r>
      <w:proofErr w:type="gramEnd"/>
      <w:r>
        <w:rPr>
          <w:sz w:val="24"/>
          <w:szCs w:val="24"/>
        </w:rPr>
        <w:t xml:space="preserve"> all patients in critical condition. </w:t>
      </w:r>
    </w:p>
    <w:p w:rsidR="006E5B79" w:rsidRDefault="008040C2">
      <w:pPr>
        <w:rPr>
          <w:b/>
          <w:i/>
          <w:sz w:val="28"/>
          <w:szCs w:val="28"/>
        </w:rPr>
      </w:pPr>
      <w:r>
        <w:rPr>
          <w:b/>
          <w:i/>
          <w:sz w:val="28"/>
          <w:szCs w:val="28"/>
        </w:rPr>
        <w:t>Application Details</w:t>
      </w:r>
    </w:p>
    <w:p w:rsidR="006E5B79" w:rsidRDefault="008040C2">
      <w:pPr>
        <w:rPr>
          <w:i/>
          <w:sz w:val="28"/>
          <w:szCs w:val="28"/>
        </w:rPr>
      </w:pPr>
      <w:r>
        <w:rPr>
          <w:i/>
          <w:sz w:val="28"/>
          <w:szCs w:val="28"/>
        </w:rPr>
        <w:t>Assumptions</w:t>
      </w:r>
    </w:p>
    <w:p w:rsidR="006E5B79" w:rsidRDefault="008040C2">
      <w:pPr>
        <w:rPr>
          <w:sz w:val="24"/>
          <w:szCs w:val="24"/>
        </w:rPr>
      </w:pPr>
      <w:r>
        <w:rPr>
          <w:sz w:val="24"/>
          <w:szCs w:val="24"/>
        </w:rPr>
        <w:tab/>
        <w:t>While the following assumptions do not hold in reality, they are made in order to make the application more manageable to design and implement</w:t>
      </w:r>
    </w:p>
    <w:p w:rsidR="006E5B79" w:rsidRDefault="008040C2">
      <w:pPr>
        <w:numPr>
          <w:ilvl w:val="0"/>
          <w:numId w:val="1"/>
        </w:numPr>
        <w:rPr>
          <w:sz w:val="24"/>
          <w:szCs w:val="24"/>
        </w:rPr>
      </w:pPr>
      <w:r>
        <w:rPr>
          <w:sz w:val="24"/>
          <w:szCs w:val="24"/>
        </w:rPr>
        <w:t>A patient can never be re-admitted to the hospital</w:t>
      </w:r>
    </w:p>
    <w:p w:rsidR="006E5B79" w:rsidRDefault="008040C2">
      <w:pPr>
        <w:numPr>
          <w:ilvl w:val="0"/>
          <w:numId w:val="1"/>
        </w:numPr>
        <w:rPr>
          <w:sz w:val="24"/>
          <w:szCs w:val="24"/>
        </w:rPr>
      </w:pPr>
      <w:r>
        <w:rPr>
          <w:sz w:val="24"/>
          <w:szCs w:val="24"/>
        </w:rPr>
        <w:t>The scope of possible diagnoses are ~100, and the scope of possible procedures are ~20</w:t>
      </w:r>
    </w:p>
    <w:p w:rsidR="006E5B79" w:rsidRDefault="008040C2">
      <w:pPr>
        <w:numPr>
          <w:ilvl w:val="0"/>
          <w:numId w:val="1"/>
        </w:numPr>
        <w:rPr>
          <w:sz w:val="24"/>
          <w:szCs w:val="24"/>
        </w:rPr>
      </w:pPr>
      <w:r>
        <w:rPr>
          <w:sz w:val="24"/>
          <w:szCs w:val="24"/>
        </w:rPr>
        <w:t xml:space="preserve">The only relevant biometric information is the ones stored in our </w:t>
      </w:r>
      <w:r>
        <w:rPr>
          <w:i/>
          <w:sz w:val="24"/>
          <w:szCs w:val="24"/>
        </w:rPr>
        <w:t>Biometrics</w:t>
      </w:r>
      <w:r>
        <w:rPr>
          <w:sz w:val="24"/>
          <w:szCs w:val="24"/>
        </w:rPr>
        <w:t xml:space="preserve"> table. </w:t>
      </w:r>
    </w:p>
    <w:p w:rsidR="006E5B79" w:rsidRDefault="008040C2">
      <w:pPr>
        <w:numPr>
          <w:ilvl w:val="0"/>
          <w:numId w:val="1"/>
        </w:numPr>
        <w:rPr>
          <w:sz w:val="24"/>
          <w:szCs w:val="24"/>
        </w:rPr>
      </w:pPr>
      <w:r>
        <w:rPr>
          <w:sz w:val="24"/>
          <w:szCs w:val="24"/>
        </w:rPr>
        <w:t>An admitted patient only has one thing wrong with them (only get one diagnosis code)</w:t>
      </w:r>
    </w:p>
    <w:p w:rsidR="006E5B79" w:rsidRDefault="008040C2">
      <w:pPr>
        <w:numPr>
          <w:ilvl w:val="0"/>
          <w:numId w:val="1"/>
        </w:numPr>
        <w:rPr>
          <w:ins w:id="21" w:author="Aaron Marden" w:date="2016-05-05T22:02:00Z"/>
          <w:sz w:val="24"/>
          <w:szCs w:val="24"/>
        </w:rPr>
      </w:pPr>
      <w:r>
        <w:rPr>
          <w:sz w:val="24"/>
          <w:szCs w:val="24"/>
        </w:rPr>
        <w:t xml:space="preserve">A patient will only have a change in status up to </w:t>
      </w:r>
      <w:del w:id="22" w:author="Aaron Marden" w:date="2016-05-05T22:02:00Z">
        <w:r w:rsidDel="00251B69">
          <w:rPr>
            <w:sz w:val="24"/>
            <w:szCs w:val="24"/>
          </w:rPr>
          <w:delText xml:space="preserve">4 </w:delText>
        </w:r>
      </w:del>
      <w:ins w:id="23" w:author="Aaron Marden" w:date="2016-05-05T22:02:00Z">
        <w:r w:rsidR="00251B69">
          <w:rPr>
            <w:sz w:val="24"/>
            <w:szCs w:val="24"/>
          </w:rPr>
          <w:t>10</w:t>
        </w:r>
      </w:ins>
      <w:r>
        <w:rPr>
          <w:sz w:val="24"/>
          <w:szCs w:val="24"/>
        </w:rPr>
        <w:t>times a day.</w:t>
      </w:r>
    </w:p>
    <w:p w:rsidR="00251B69" w:rsidRDefault="00251B69">
      <w:pPr>
        <w:numPr>
          <w:ilvl w:val="0"/>
          <w:numId w:val="1"/>
        </w:numPr>
        <w:rPr>
          <w:sz w:val="24"/>
          <w:szCs w:val="24"/>
        </w:rPr>
      </w:pPr>
      <w:ins w:id="24" w:author="Aaron Marden" w:date="2016-05-05T22:02:00Z">
        <w:r>
          <w:rPr>
            <w:sz w:val="24"/>
            <w:szCs w:val="24"/>
          </w:rPr>
          <w:t>Diagnoses are not gender or age specific</w:t>
        </w:r>
      </w:ins>
    </w:p>
    <w:p w:rsidR="006E5B79" w:rsidRDefault="008040C2">
      <w:pPr>
        <w:rPr>
          <w:i/>
          <w:sz w:val="28"/>
          <w:szCs w:val="28"/>
        </w:rPr>
      </w:pPr>
      <w:r>
        <w:rPr>
          <w:i/>
          <w:sz w:val="28"/>
          <w:szCs w:val="28"/>
        </w:rPr>
        <w:lastRenderedPageBreak/>
        <w:t>Details – Backend SQL</w:t>
      </w:r>
    </w:p>
    <w:p w:rsidR="006E5B79" w:rsidRDefault="008040C2">
      <w:pPr>
        <w:pStyle w:val="ListParagraph"/>
        <w:numPr>
          <w:ilvl w:val="0"/>
          <w:numId w:val="3"/>
        </w:numPr>
        <w:rPr>
          <w:sz w:val="24"/>
          <w:szCs w:val="24"/>
        </w:rPr>
      </w:pPr>
      <w:r>
        <w:rPr>
          <w:b/>
          <w:sz w:val="24"/>
          <w:szCs w:val="24"/>
        </w:rPr>
        <w:t>Provider</w:t>
      </w:r>
      <w:r>
        <w:rPr>
          <w:sz w:val="24"/>
          <w:szCs w:val="24"/>
        </w:rPr>
        <w:t xml:space="preserve"> – represents application’s user (healthcare provider). Include twitter user id used to recognize user by their twitter login. Will include user role.</w:t>
      </w:r>
    </w:p>
    <w:p w:rsidR="006E5B79" w:rsidDel="00377EBE" w:rsidRDefault="008040C2">
      <w:pPr>
        <w:pStyle w:val="ListParagraph"/>
        <w:numPr>
          <w:ilvl w:val="0"/>
          <w:numId w:val="3"/>
        </w:numPr>
        <w:rPr>
          <w:del w:id="25" w:author="Aaron Marden" w:date="2016-05-05T22:03:00Z"/>
        </w:rPr>
      </w:pPr>
      <w:del w:id="26" w:author="Aaron Marden" w:date="2016-05-05T22:03:00Z">
        <w:r w:rsidDel="00377EBE">
          <w:rPr>
            <w:b/>
            <w:sz w:val="24"/>
            <w:szCs w:val="24"/>
          </w:rPr>
          <w:delText xml:space="preserve">PatientToDo </w:delText>
        </w:r>
        <w:r w:rsidDel="00377EBE">
          <w:rPr>
            <w:sz w:val="24"/>
            <w:szCs w:val="24"/>
          </w:rPr>
          <w:delText xml:space="preserve">– will represent a list of to do items for a a patient include fields for what the task is (procedure), date assigned, if it is completed, and date completed, patient it is for, (foreign key to </w:delText>
        </w:r>
        <w:r w:rsidDel="00377EBE">
          <w:rPr>
            <w:i/>
            <w:sz w:val="24"/>
            <w:szCs w:val="24"/>
          </w:rPr>
          <w:delText>ProcedureCode</w:delText>
        </w:r>
        <w:r w:rsidDel="00377EBE">
          <w:rPr>
            <w:sz w:val="24"/>
            <w:szCs w:val="24"/>
          </w:rPr>
          <w:delText xml:space="preserve">, foreign key to </w:delText>
        </w:r>
        <w:r w:rsidDel="00377EBE">
          <w:rPr>
            <w:i/>
            <w:sz w:val="24"/>
            <w:szCs w:val="24"/>
          </w:rPr>
          <w:delText>Patient</w:delText>
        </w:r>
        <w:r w:rsidDel="00377EBE">
          <w:rPr>
            <w:sz w:val="24"/>
            <w:szCs w:val="24"/>
          </w:rPr>
          <w:delText>)</w:delText>
        </w:r>
      </w:del>
    </w:p>
    <w:p w:rsidR="006E5B79" w:rsidRDefault="008040C2">
      <w:pPr>
        <w:pStyle w:val="ListParagraph"/>
        <w:numPr>
          <w:ilvl w:val="0"/>
          <w:numId w:val="3"/>
        </w:numPr>
        <w:rPr>
          <w:sz w:val="24"/>
          <w:szCs w:val="24"/>
        </w:rPr>
      </w:pPr>
      <w:r>
        <w:rPr>
          <w:b/>
          <w:sz w:val="24"/>
          <w:szCs w:val="24"/>
        </w:rPr>
        <w:t>Patient</w:t>
      </w:r>
      <w:r>
        <w:rPr>
          <w:sz w:val="24"/>
          <w:szCs w:val="24"/>
        </w:rPr>
        <w:t xml:space="preserve"> - will represent a fake list of patients. Includes patient name, age, gender, medical status (discharged, dead, critical, </w:t>
      </w:r>
      <w:proofErr w:type="gramStart"/>
      <w:r>
        <w:rPr>
          <w:sz w:val="24"/>
          <w:szCs w:val="24"/>
        </w:rPr>
        <w:t>stable</w:t>
      </w:r>
      <w:proofErr w:type="gramEnd"/>
      <w:r>
        <w:rPr>
          <w:sz w:val="24"/>
          <w:szCs w:val="24"/>
        </w:rPr>
        <w:t>), diagnosis, admittance date, and discharge date.</w:t>
      </w:r>
    </w:p>
    <w:p w:rsidR="006E5B79" w:rsidRDefault="008040C2">
      <w:pPr>
        <w:pStyle w:val="ListParagraph"/>
        <w:numPr>
          <w:ilvl w:val="0"/>
          <w:numId w:val="3"/>
        </w:numPr>
        <w:rPr>
          <w:sz w:val="24"/>
          <w:szCs w:val="24"/>
        </w:rPr>
      </w:pPr>
      <w:r>
        <w:rPr>
          <w:b/>
          <w:sz w:val="24"/>
          <w:szCs w:val="24"/>
        </w:rPr>
        <w:t xml:space="preserve">Biometrics </w:t>
      </w:r>
      <w:r>
        <w:rPr>
          <w:sz w:val="24"/>
          <w:szCs w:val="24"/>
        </w:rPr>
        <w:t xml:space="preserve">– represents a patient’s biometrics for a particular admission. Includes blood pressure, glucose levels, Can be many biometric ratings per patient. (foreign key to </w:t>
      </w:r>
      <w:r>
        <w:rPr>
          <w:i/>
          <w:sz w:val="24"/>
          <w:szCs w:val="24"/>
        </w:rPr>
        <w:t>Patient</w:t>
      </w:r>
      <w:r>
        <w:rPr>
          <w:sz w:val="24"/>
          <w:szCs w:val="24"/>
        </w:rPr>
        <w:t>)</w:t>
      </w:r>
    </w:p>
    <w:p w:rsidR="006E5B79" w:rsidRDefault="008040C2">
      <w:pPr>
        <w:pStyle w:val="ListParagraph"/>
        <w:numPr>
          <w:ilvl w:val="0"/>
          <w:numId w:val="3"/>
        </w:numPr>
        <w:rPr>
          <w:sz w:val="24"/>
          <w:szCs w:val="24"/>
        </w:rPr>
      </w:pPr>
      <w:proofErr w:type="spellStart"/>
      <w:r>
        <w:rPr>
          <w:b/>
          <w:sz w:val="24"/>
          <w:szCs w:val="24"/>
        </w:rPr>
        <w:t>ProviderPatient</w:t>
      </w:r>
      <w:proofErr w:type="spellEnd"/>
      <w:r>
        <w:rPr>
          <w:sz w:val="24"/>
          <w:szCs w:val="24"/>
        </w:rPr>
        <w:t xml:space="preserve"> – represents assignment of patients to users. Many </w:t>
      </w:r>
      <w:proofErr w:type="gramStart"/>
      <w:r>
        <w:rPr>
          <w:sz w:val="24"/>
          <w:szCs w:val="24"/>
        </w:rPr>
        <w:t>to</w:t>
      </w:r>
      <w:proofErr w:type="gramEnd"/>
      <w:r>
        <w:rPr>
          <w:sz w:val="24"/>
          <w:szCs w:val="24"/>
        </w:rPr>
        <w:t xml:space="preserve"> many relationship of </w:t>
      </w:r>
      <w:r>
        <w:rPr>
          <w:i/>
          <w:sz w:val="24"/>
          <w:szCs w:val="24"/>
        </w:rPr>
        <w:t>Provider</w:t>
      </w:r>
      <w:r>
        <w:rPr>
          <w:sz w:val="24"/>
          <w:szCs w:val="24"/>
        </w:rPr>
        <w:t xml:space="preserve"> and </w:t>
      </w:r>
      <w:r>
        <w:rPr>
          <w:i/>
          <w:sz w:val="24"/>
          <w:szCs w:val="24"/>
        </w:rPr>
        <w:t>Patient</w:t>
      </w:r>
      <w:r>
        <w:rPr>
          <w:sz w:val="24"/>
          <w:szCs w:val="24"/>
        </w:rPr>
        <w:t xml:space="preserve">. . (foreign key to </w:t>
      </w:r>
      <w:r>
        <w:rPr>
          <w:i/>
          <w:sz w:val="24"/>
          <w:szCs w:val="24"/>
        </w:rPr>
        <w:t xml:space="preserve">Patient </w:t>
      </w:r>
      <w:r>
        <w:rPr>
          <w:sz w:val="24"/>
          <w:szCs w:val="24"/>
        </w:rPr>
        <w:t xml:space="preserve">and </w:t>
      </w:r>
      <w:r>
        <w:rPr>
          <w:i/>
          <w:sz w:val="24"/>
          <w:szCs w:val="24"/>
        </w:rPr>
        <w:t>Provider</w:t>
      </w:r>
      <w:r>
        <w:rPr>
          <w:sz w:val="24"/>
          <w:szCs w:val="24"/>
        </w:rPr>
        <w:t>)</w:t>
      </w:r>
    </w:p>
    <w:p w:rsidR="006E5B79" w:rsidRDefault="008040C2">
      <w:pPr>
        <w:pStyle w:val="ListParagraph"/>
        <w:numPr>
          <w:ilvl w:val="0"/>
          <w:numId w:val="3"/>
        </w:numPr>
        <w:rPr>
          <w:sz w:val="24"/>
          <w:szCs w:val="24"/>
        </w:rPr>
      </w:pPr>
      <w:proofErr w:type="spellStart"/>
      <w:r>
        <w:rPr>
          <w:b/>
          <w:sz w:val="24"/>
          <w:szCs w:val="24"/>
        </w:rPr>
        <w:t>DiagnosisCode</w:t>
      </w:r>
      <w:proofErr w:type="spellEnd"/>
      <w:r>
        <w:rPr>
          <w:b/>
          <w:sz w:val="24"/>
          <w:szCs w:val="24"/>
        </w:rPr>
        <w:t xml:space="preserve"> </w:t>
      </w:r>
      <w:r>
        <w:rPr>
          <w:sz w:val="24"/>
          <w:szCs w:val="24"/>
        </w:rPr>
        <w:t>– list of diagnosis codes possible for a patient</w:t>
      </w:r>
    </w:p>
    <w:p w:rsidR="006E5B79" w:rsidRDefault="008040C2">
      <w:pPr>
        <w:pStyle w:val="ListParagraph"/>
        <w:numPr>
          <w:ilvl w:val="0"/>
          <w:numId w:val="3"/>
        </w:numPr>
        <w:rPr>
          <w:sz w:val="24"/>
          <w:szCs w:val="24"/>
        </w:rPr>
      </w:pPr>
      <w:proofErr w:type="spellStart"/>
      <w:proofErr w:type="gramStart"/>
      <w:r>
        <w:rPr>
          <w:b/>
          <w:sz w:val="24"/>
          <w:szCs w:val="24"/>
        </w:rPr>
        <w:t>ProcedureCode</w:t>
      </w:r>
      <w:proofErr w:type="spellEnd"/>
      <w:r>
        <w:rPr>
          <w:b/>
          <w:sz w:val="24"/>
          <w:szCs w:val="24"/>
        </w:rPr>
        <w:t xml:space="preserve"> </w:t>
      </w:r>
      <w:r>
        <w:rPr>
          <w:sz w:val="24"/>
          <w:szCs w:val="24"/>
        </w:rPr>
        <w:t xml:space="preserve"> -</w:t>
      </w:r>
      <w:proofErr w:type="gramEnd"/>
      <w:r>
        <w:rPr>
          <w:sz w:val="24"/>
          <w:szCs w:val="24"/>
        </w:rPr>
        <w:t xml:space="preserve"> list of procedure codes possible to be done and a category of what type of provider-role can complete the procedure. </w:t>
      </w:r>
    </w:p>
    <w:p w:rsidR="006E5B79" w:rsidRDefault="008040C2">
      <w:pPr>
        <w:pStyle w:val="ListParagraph"/>
        <w:numPr>
          <w:ilvl w:val="0"/>
          <w:numId w:val="3"/>
        </w:numPr>
        <w:rPr>
          <w:sz w:val="24"/>
          <w:szCs w:val="24"/>
        </w:rPr>
      </w:pPr>
      <w:proofErr w:type="spellStart"/>
      <w:r>
        <w:rPr>
          <w:b/>
          <w:sz w:val="24"/>
          <w:szCs w:val="24"/>
        </w:rPr>
        <w:t>PatientProcedure</w:t>
      </w:r>
      <w:proofErr w:type="spellEnd"/>
      <w:r>
        <w:rPr>
          <w:sz w:val="24"/>
          <w:szCs w:val="24"/>
        </w:rPr>
        <w:t xml:space="preserve">– represents procedures done on a patient. Many to one relationship with </w:t>
      </w:r>
      <w:r>
        <w:rPr>
          <w:i/>
          <w:sz w:val="24"/>
          <w:szCs w:val="24"/>
        </w:rPr>
        <w:t>Patient table</w:t>
      </w:r>
      <w:r>
        <w:rPr>
          <w:sz w:val="24"/>
          <w:szCs w:val="24"/>
        </w:rPr>
        <w:t xml:space="preserve"> (foreign keys to </w:t>
      </w:r>
      <w:proofErr w:type="spellStart"/>
      <w:r>
        <w:rPr>
          <w:i/>
          <w:sz w:val="24"/>
          <w:szCs w:val="24"/>
        </w:rPr>
        <w:t>ProcedureCode</w:t>
      </w:r>
      <w:proofErr w:type="spellEnd"/>
      <w:r>
        <w:rPr>
          <w:sz w:val="24"/>
          <w:szCs w:val="24"/>
        </w:rPr>
        <w:t xml:space="preserve"> and </w:t>
      </w:r>
      <w:r>
        <w:rPr>
          <w:i/>
          <w:sz w:val="24"/>
          <w:szCs w:val="24"/>
        </w:rPr>
        <w:t>Patient</w:t>
      </w:r>
      <w:r>
        <w:rPr>
          <w:sz w:val="24"/>
          <w:szCs w:val="24"/>
        </w:rPr>
        <w:t>)</w:t>
      </w:r>
      <w:ins w:id="27" w:author="Aaron Marden" w:date="2016-05-05T22:03:00Z">
        <w:r w:rsidR="00377EBE">
          <w:rPr>
            <w:sz w:val="24"/>
            <w:szCs w:val="24"/>
          </w:rPr>
          <w:t xml:space="preserve"> This will serve as the to do list for the patient</w:t>
        </w:r>
      </w:ins>
    </w:p>
    <w:p w:rsidR="006E5B79" w:rsidRDefault="008040C2">
      <w:pPr>
        <w:pStyle w:val="ListParagraph"/>
        <w:numPr>
          <w:ilvl w:val="0"/>
          <w:numId w:val="3"/>
        </w:numPr>
        <w:rPr>
          <w:sz w:val="24"/>
          <w:szCs w:val="24"/>
        </w:rPr>
      </w:pPr>
      <w:proofErr w:type="spellStart"/>
      <w:r>
        <w:rPr>
          <w:b/>
          <w:sz w:val="24"/>
          <w:szCs w:val="24"/>
        </w:rPr>
        <w:t>PatientChatLog</w:t>
      </w:r>
      <w:proofErr w:type="spellEnd"/>
      <w:r>
        <w:rPr>
          <w:sz w:val="24"/>
          <w:szCs w:val="24"/>
        </w:rPr>
        <w:t xml:space="preserve"> – represents the provider to provider chat log for a given patient. Each row represents a message. Includes message, date of message, patient id, and provider id. Many to one relationship with </w:t>
      </w:r>
      <w:r>
        <w:rPr>
          <w:i/>
          <w:sz w:val="24"/>
          <w:szCs w:val="24"/>
        </w:rPr>
        <w:t>Patient</w:t>
      </w:r>
      <w:r>
        <w:rPr>
          <w:sz w:val="24"/>
          <w:szCs w:val="24"/>
        </w:rPr>
        <w:t xml:space="preserve"> (foreign key to </w:t>
      </w:r>
      <w:r>
        <w:rPr>
          <w:i/>
          <w:sz w:val="24"/>
          <w:szCs w:val="24"/>
        </w:rPr>
        <w:t>Patient</w:t>
      </w:r>
      <w:r>
        <w:rPr>
          <w:sz w:val="24"/>
          <w:szCs w:val="24"/>
        </w:rPr>
        <w:t>)</w:t>
      </w:r>
    </w:p>
    <w:p w:rsidR="006E5B79" w:rsidRDefault="008040C2">
      <w:pPr>
        <w:pStyle w:val="ListParagraph"/>
        <w:numPr>
          <w:ilvl w:val="0"/>
          <w:numId w:val="3"/>
        </w:numPr>
        <w:rPr>
          <w:sz w:val="24"/>
          <w:szCs w:val="24"/>
        </w:rPr>
      </w:pPr>
      <w:proofErr w:type="spellStart"/>
      <w:r>
        <w:rPr>
          <w:b/>
          <w:sz w:val="24"/>
          <w:szCs w:val="24"/>
        </w:rPr>
        <w:t>PatientImaging</w:t>
      </w:r>
      <w:proofErr w:type="spellEnd"/>
      <w:r>
        <w:rPr>
          <w:b/>
          <w:sz w:val="24"/>
          <w:szCs w:val="24"/>
        </w:rPr>
        <w:t xml:space="preserve"> </w:t>
      </w:r>
      <w:r>
        <w:rPr>
          <w:sz w:val="24"/>
          <w:szCs w:val="24"/>
        </w:rPr>
        <w:t xml:space="preserve">– represents the imaging documents for a patient. Includes image type column. Many to one relationship with patient. (foreign key to </w:t>
      </w:r>
      <w:r>
        <w:rPr>
          <w:i/>
          <w:sz w:val="24"/>
          <w:szCs w:val="24"/>
        </w:rPr>
        <w:t>Patient)</w:t>
      </w:r>
    </w:p>
    <w:p w:rsidR="006E5B79" w:rsidRDefault="008040C2">
      <w:pPr>
        <w:rPr>
          <w:sz w:val="28"/>
          <w:szCs w:val="28"/>
        </w:rPr>
      </w:pPr>
      <w:r>
        <w:rPr>
          <w:i/>
          <w:sz w:val="28"/>
          <w:szCs w:val="28"/>
        </w:rPr>
        <w:t>Details – Roles</w:t>
      </w:r>
    </w:p>
    <w:p w:rsidR="006E5B79" w:rsidRDefault="008040C2">
      <w:pPr>
        <w:rPr>
          <w:sz w:val="24"/>
          <w:szCs w:val="24"/>
        </w:rPr>
      </w:pPr>
      <w:r>
        <w:rPr>
          <w:sz w:val="24"/>
          <w:szCs w:val="24"/>
          <w:u w:val="single"/>
        </w:rPr>
        <w:t>Non-User</w:t>
      </w:r>
    </w:p>
    <w:p w:rsidR="006E5B79" w:rsidRDefault="008040C2">
      <w:pPr>
        <w:rPr>
          <w:sz w:val="24"/>
          <w:szCs w:val="24"/>
        </w:rPr>
      </w:pPr>
      <w:r>
        <w:rPr>
          <w:sz w:val="24"/>
          <w:szCs w:val="24"/>
        </w:rPr>
        <w:t>Super User – this user has the ability (and only the ability) to generate new fake patients from the mock electronic health record system. This user is not meant to be a “real” role in the system, and therefore cannot access any other part of the application other than using their screen to “ask” for new fake patients</w:t>
      </w:r>
    </w:p>
    <w:p w:rsidR="006E5B79" w:rsidRDefault="008040C2">
      <w:pPr>
        <w:rPr>
          <w:sz w:val="24"/>
          <w:szCs w:val="24"/>
        </w:rPr>
      </w:pPr>
      <w:r>
        <w:rPr>
          <w:sz w:val="24"/>
          <w:szCs w:val="24"/>
          <w:u w:val="single"/>
        </w:rPr>
        <w:t>Application Users</w:t>
      </w:r>
    </w:p>
    <w:p w:rsidR="006E5B79" w:rsidRDefault="008040C2">
      <w:pPr>
        <w:pStyle w:val="ListParagraph"/>
        <w:numPr>
          <w:ilvl w:val="0"/>
          <w:numId w:val="2"/>
        </w:numPr>
        <w:rPr>
          <w:sz w:val="24"/>
          <w:szCs w:val="24"/>
        </w:rPr>
      </w:pPr>
      <w:r>
        <w:rPr>
          <w:sz w:val="24"/>
          <w:szCs w:val="24"/>
        </w:rPr>
        <w:t>Hospital Administrator – receives new patients assigned to them and must assign to an existing physician. If physician orders a surgery procedure, must assign to surgeon. Can view their assigned patients chat logs. Receive all of their assigned patient’s alert notifications.</w:t>
      </w:r>
    </w:p>
    <w:p w:rsidR="006E5B79" w:rsidRDefault="008040C2">
      <w:pPr>
        <w:pStyle w:val="ListParagraph"/>
        <w:numPr>
          <w:ilvl w:val="0"/>
          <w:numId w:val="2"/>
        </w:numPr>
      </w:pPr>
      <w:r>
        <w:rPr>
          <w:sz w:val="24"/>
          <w:szCs w:val="24"/>
        </w:rPr>
        <w:lastRenderedPageBreak/>
        <w:t>Physician – can participate in their assigned patients chat logs. Can assign a diagnosis to a patient. Receive all of their assigned patient’s alert notifications. Can complete any “physician” type procedures. Can “order” any procedure. Can discharge patients. Can upload patient imaging. Can only have 5 patients assigned at a time.</w:t>
      </w:r>
    </w:p>
    <w:p w:rsidR="006E5B79" w:rsidRDefault="008040C2">
      <w:pPr>
        <w:pStyle w:val="ListParagraph"/>
        <w:numPr>
          <w:ilvl w:val="0"/>
          <w:numId w:val="2"/>
        </w:numPr>
        <w:rPr>
          <w:sz w:val="24"/>
          <w:szCs w:val="24"/>
        </w:rPr>
      </w:pPr>
      <w:r>
        <w:rPr>
          <w:sz w:val="24"/>
          <w:szCs w:val="24"/>
        </w:rPr>
        <w:t>Surgeon - can participate in their assigned patients chat logs. Receive all of their assigned patient’s alert notifications. Can complete any “surgery” type procedures. Cannot order any procedures. Can only have 5 patients assigned at a time.</w:t>
      </w:r>
    </w:p>
    <w:p w:rsidR="006E5B79" w:rsidRDefault="008040C2">
      <w:pPr>
        <w:pStyle w:val="ListParagraph"/>
        <w:numPr>
          <w:ilvl w:val="0"/>
          <w:numId w:val="2"/>
        </w:numPr>
        <w:rPr>
          <w:sz w:val="24"/>
          <w:szCs w:val="24"/>
        </w:rPr>
      </w:pPr>
      <w:r>
        <w:rPr>
          <w:sz w:val="24"/>
          <w:szCs w:val="24"/>
        </w:rPr>
        <w:t xml:space="preserve">Support Staff – can view and complete all outstanding “support” type procedures of all patients. </w:t>
      </w:r>
      <w:del w:id="28" w:author="Aaron Marden" w:date="2016-05-05T22:04:00Z">
        <w:r w:rsidDel="00D01966">
          <w:rPr>
            <w:sz w:val="24"/>
            <w:szCs w:val="24"/>
          </w:rPr>
          <w:delText>Do not</w:delText>
        </w:r>
      </w:del>
      <w:ins w:id="29" w:author="Aaron Marden" w:date="2016-05-05T22:04:00Z">
        <w:r w:rsidR="00D01966">
          <w:rPr>
            <w:sz w:val="24"/>
            <w:szCs w:val="24"/>
          </w:rPr>
          <w:t>Can</w:t>
        </w:r>
      </w:ins>
      <w:r>
        <w:rPr>
          <w:sz w:val="24"/>
          <w:szCs w:val="24"/>
        </w:rPr>
        <w:t xml:space="preserve"> participate in chat log, can view chat log. Can</w:t>
      </w:r>
      <w:ins w:id="30" w:author="Aaron Marden" w:date="2016-05-05T22:04:00Z">
        <w:r w:rsidR="00D01966">
          <w:rPr>
            <w:sz w:val="24"/>
            <w:szCs w:val="24"/>
          </w:rPr>
          <w:t>not</w:t>
        </w:r>
      </w:ins>
      <w:r>
        <w:rPr>
          <w:sz w:val="24"/>
          <w:szCs w:val="24"/>
        </w:rPr>
        <w:t xml:space="preserve"> upload patient imaging. Cannot order any procedures.</w:t>
      </w:r>
    </w:p>
    <w:p w:rsidR="006E5B79" w:rsidRDefault="006E5B79">
      <w:pPr>
        <w:rPr>
          <w:sz w:val="24"/>
          <w:szCs w:val="24"/>
        </w:rPr>
      </w:pPr>
    </w:p>
    <w:p w:rsidR="006E5B79" w:rsidRDefault="008040C2">
      <w:pPr>
        <w:rPr>
          <w:sz w:val="28"/>
          <w:szCs w:val="28"/>
        </w:rPr>
      </w:pPr>
      <w:r>
        <w:rPr>
          <w:i/>
          <w:sz w:val="28"/>
          <w:szCs w:val="28"/>
        </w:rPr>
        <w:t>Details – Business Logic</w:t>
      </w:r>
    </w:p>
    <w:p w:rsidR="006E5B79" w:rsidRDefault="008040C2">
      <w:pPr>
        <w:rPr>
          <w:sz w:val="24"/>
          <w:szCs w:val="24"/>
          <w:u w:val="single"/>
        </w:rPr>
      </w:pPr>
      <w:r>
        <w:rPr>
          <w:sz w:val="24"/>
          <w:szCs w:val="24"/>
          <w:u w:val="single"/>
        </w:rPr>
        <w:t>Mock Electronic Health Record System</w:t>
      </w:r>
    </w:p>
    <w:p w:rsidR="006E5B79" w:rsidRDefault="008040C2">
      <w:pPr>
        <w:rPr>
          <w:sz w:val="24"/>
          <w:szCs w:val="24"/>
        </w:rPr>
      </w:pPr>
      <w:r>
        <w:rPr>
          <w:sz w:val="24"/>
          <w:szCs w:val="24"/>
        </w:rPr>
        <w:t>In reality, this application would hook into an already existing electronic health record and requires a patient pool that has changing health status. Therefore, part of this application will include the ability to generate fake patients along with updating their biometrics during their hospital stay. The functions of this system are:</w:t>
      </w:r>
    </w:p>
    <w:p w:rsidR="006E5B79" w:rsidRDefault="008040C2">
      <w:pPr>
        <w:pStyle w:val="ListParagraph"/>
        <w:numPr>
          <w:ilvl w:val="0"/>
          <w:numId w:val="6"/>
        </w:numPr>
        <w:rPr>
          <w:sz w:val="24"/>
          <w:szCs w:val="24"/>
        </w:rPr>
      </w:pPr>
      <w:r>
        <w:rPr>
          <w:sz w:val="24"/>
          <w:szCs w:val="24"/>
        </w:rPr>
        <w:t xml:space="preserve">Per Super User request, generate a number of patients AND assign them to a hospital administrator (split the assignment evenly to all current users in the </w:t>
      </w:r>
      <w:r>
        <w:rPr>
          <w:i/>
          <w:sz w:val="24"/>
          <w:szCs w:val="24"/>
        </w:rPr>
        <w:t xml:space="preserve">User </w:t>
      </w:r>
      <w:r>
        <w:rPr>
          <w:sz w:val="24"/>
          <w:szCs w:val="24"/>
        </w:rPr>
        <w:t>table who are hospital administrators).</w:t>
      </w:r>
    </w:p>
    <w:p w:rsidR="006E5B79" w:rsidRDefault="008040C2">
      <w:pPr>
        <w:pStyle w:val="ListParagraph"/>
        <w:numPr>
          <w:ilvl w:val="0"/>
          <w:numId w:val="6"/>
        </w:numPr>
      </w:pPr>
      <w:r>
        <w:rPr>
          <w:sz w:val="24"/>
          <w:szCs w:val="24"/>
        </w:rPr>
        <w:t xml:space="preserve">Every </w:t>
      </w:r>
      <w:del w:id="31" w:author="Aaron Marden" w:date="2016-05-05T22:04:00Z">
        <w:r w:rsidDel="00D01966">
          <w:rPr>
            <w:sz w:val="24"/>
            <w:szCs w:val="24"/>
          </w:rPr>
          <w:delText xml:space="preserve">hour </w:delText>
        </w:r>
      </w:del>
      <w:ins w:id="32" w:author="Aaron Marden" w:date="2016-05-05T22:04:00Z">
        <w:r w:rsidR="00D01966">
          <w:rPr>
            <w:sz w:val="24"/>
            <w:szCs w:val="24"/>
          </w:rPr>
          <w:t>x number of minutes (decided with TA)</w:t>
        </w:r>
        <w:r w:rsidR="00D01966">
          <w:rPr>
            <w:sz w:val="24"/>
            <w:szCs w:val="24"/>
          </w:rPr>
          <w:t xml:space="preserve"> </w:t>
        </w:r>
      </w:ins>
      <w:r>
        <w:rPr>
          <w:sz w:val="24"/>
          <w:szCs w:val="24"/>
        </w:rPr>
        <w:t xml:space="preserve">the system will “roll the dice” to determine if a patient’s biometrics and medical status will be changed. Changes biometrics based on a random percent difference from last biometrics. Based on biometrics will change medical status to stable/critical/dead. Will only change each patient up to 4 times a day. Will only change patients that have not been discharged or are not already dead. </w:t>
      </w:r>
    </w:p>
    <w:p w:rsidR="006E5B79" w:rsidDel="00D01966" w:rsidRDefault="008040C2">
      <w:pPr>
        <w:pStyle w:val="ListParagraph"/>
        <w:numPr>
          <w:ilvl w:val="0"/>
          <w:numId w:val="6"/>
        </w:numPr>
        <w:rPr>
          <w:del w:id="33" w:author="Aaron Marden" w:date="2016-05-05T22:05:00Z"/>
        </w:rPr>
      </w:pPr>
      <w:del w:id="34" w:author="Aaron Marden" w:date="2016-05-05T22:05:00Z">
        <w:r w:rsidDel="00D01966">
          <w:rPr>
            <w:sz w:val="24"/>
            <w:szCs w:val="24"/>
          </w:rPr>
          <w:delText>After every “critical” procedure or surgery completed by a provider, a patient’s medical status and biometrics will have a chance to change.</w:delText>
        </w:r>
      </w:del>
    </w:p>
    <w:p w:rsidR="006E5B79" w:rsidRDefault="008040C2">
      <w:pPr>
        <w:rPr>
          <w:sz w:val="24"/>
          <w:szCs w:val="24"/>
          <w:u w:val="single"/>
        </w:rPr>
      </w:pPr>
      <w:r>
        <w:rPr>
          <w:sz w:val="24"/>
          <w:szCs w:val="24"/>
          <w:u w:val="single"/>
        </w:rPr>
        <w:t>Rest API</w:t>
      </w:r>
    </w:p>
    <w:p w:rsidR="006E5B79" w:rsidRDefault="008040C2">
      <w:pPr>
        <w:pStyle w:val="ListParagraph"/>
        <w:numPr>
          <w:ilvl w:val="0"/>
          <w:numId w:val="7"/>
        </w:numPr>
        <w:rPr>
          <w:sz w:val="24"/>
          <w:szCs w:val="24"/>
        </w:rPr>
      </w:pPr>
      <w:r>
        <w:rPr>
          <w:sz w:val="24"/>
          <w:szCs w:val="24"/>
        </w:rPr>
        <w:t>Patient – all calls require authenticated user</w:t>
      </w:r>
    </w:p>
    <w:p w:rsidR="006E5B79" w:rsidRDefault="008040C2">
      <w:pPr>
        <w:pStyle w:val="ListParagraph"/>
        <w:numPr>
          <w:ilvl w:val="1"/>
          <w:numId w:val="7"/>
        </w:numPr>
        <w:rPr>
          <w:sz w:val="24"/>
          <w:szCs w:val="24"/>
        </w:rPr>
      </w:pPr>
      <w:r>
        <w:rPr>
          <w:sz w:val="24"/>
          <w:szCs w:val="24"/>
        </w:rPr>
        <w:t xml:space="preserve">Create Fake Patients </w:t>
      </w:r>
    </w:p>
    <w:p w:rsidR="006E5B79" w:rsidRDefault="008040C2">
      <w:pPr>
        <w:pStyle w:val="ListParagraph"/>
        <w:numPr>
          <w:ilvl w:val="2"/>
          <w:numId w:val="7"/>
        </w:numPr>
        <w:rPr>
          <w:sz w:val="24"/>
          <w:szCs w:val="24"/>
        </w:rPr>
      </w:pPr>
      <w:r>
        <w:rPr>
          <w:sz w:val="24"/>
          <w:szCs w:val="24"/>
        </w:rPr>
        <w:t>POST Call with number of patients to generate</w:t>
      </w:r>
    </w:p>
    <w:p w:rsidR="006E5B79" w:rsidRDefault="008040C2">
      <w:pPr>
        <w:pStyle w:val="ListParagraph"/>
        <w:numPr>
          <w:ilvl w:val="2"/>
          <w:numId w:val="7"/>
        </w:numPr>
        <w:rPr>
          <w:sz w:val="24"/>
          <w:szCs w:val="24"/>
        </w:rPr>
      </w:pPr>
      <w:r>
        <w:rPr>
          <w:sz w:val="24"/>
          <w:szCs w:val="24"/>
        </w:rPr>
        <w:t>Only accessed by Super User Role</w:t>
      </w:r>
    </w:p>
    <w:p w:rsidR="006E5B79" w:rsidRDefault="008040C2">
      <w:pPr>
        <w:pStyle w:val="ListParagraph"/>
        <w:numPr>
          <w:ilvl w:val="1"/>
          <w:numId w:val="7"/>
        </w:numPr>
        <w:rPr>
          <w:sz w:val="24"/>
          <w:szCs w:val="24"/>
        </w:rPr>
      </w:pPr>
      <w:r>
        <w:rPr>
          <w:sz w:val="24"/>
          <w:szCs w:val="24"/>
        </w:rPr>
        <w:t>Get Assigned Patients</w:t>
      </w:r>
    </w:p>
    <w:p w:rsidR="006E5B79" w:rsidRDefault="008040C2">
      <w:pPr>
        <w:pStyle w:val="ListParagraph"/>
        <w:numPr>
          <w:ilvl w:val="2"/>
          <w:numId w:val="7"/>
        </w:numPr>
        <w:rPr>
          <w:sz w:val="24"/>
          <w:szCs w:val="24"/>
        </w:rPr>
      </w:pPr>
      <w:r>
        <w:rPr>
          <w:sz w:val="24"/>
          <w:szCs w:val="24"/>
        </w:rPr>
        <w:t xml:space="preserve">GET call with </w:t>
      </w:r>
      <w:proofErr w:type="spellStart"/>
      <w:r>
        <w:rPr>
          <w:sz w:val="24"/>
          <w:szCs w:val="24"/>
        </w:rPr>
        <w:t>userId</w:t>
      </w:r>
      <w:proofErr w:type="spellEnd"/>
      <w:r>
        <w:rPr>
          <w:sz w:val="24"/>
          <w:szCs w:val="24"/>
        </w:rPr>
        <w:t xml:space="preserve"> parameter</w:t>
      </w:r>
    </w:p>
    <w:p w:rsidR="006E5B79" w:rsidRDefault="008040C2">
      <w:pPr>
        <w:pStyle w:val="ListParagraph"/>
        <w:numPr>
          <w:ilvl w:val="2"/>
          <w:numId w:val="7"/>
        </w:numPr>
        <w:rPr>
          <w:sz w:val="24"/>
          <w:szCs w:val="24"/>
        </w:rPr>
      </w:pPr>
      <w:r>
        <w:rPr>
          <w:sz w:val="24"/>
          <w:szCs w:val="24"/>
        </w:rPr>
        <w:t>Only accessed by hospital administrator, physician, and surgeon</w:t>
      </w:r>
    </w:p>
    <w:p w:rsidR="006E5B79" w:rsidRDefault="008040C2">
      <w:pPr>
        <w:pStyle w:val="ListParagraph"/>
        <w:numPr>
          <w:ilvl w:val="2"/>
          <w:numId w:val="7"/>
        </w:numPr>
        <w:rPr>
          <w:sz w:val="24"/>
          <w:szCs w:val="24"/>
        </w:rPr>
      </w:pPr>
      <w:r>
        <w:rPr>
          <w:sz w:val="24"/>
          <w:szCs w:val="24"/>
        </w:rPr>
        <w:lastRenderedPageBreak/>
        <w:t>Returns patient names and medical status where medical status is NOT dead or discharged</w:t>
      </w:r>
    </w:p>
    <w:p w:rsidR="0065450C" w:rsidRDefault="0065450C" w:rsidP="0065450C">
      <w:pPr>
        <w:pStyle w:val="ListParagraph"/>
        <w:numPr>
          <w:ilvl w:val="1"/>
          <w:numId w:val="7"/>
        </w:numPr>
        <w:rPr>
          <w:sz w:val="24"/>
          <w:szCs w:val="24"/>
        </w:rPr>
      </w:pPr>
      <w:r>
        <w:rPr>
          <w:sz w:val="24"/>
          <w:szCs w:val="24"/>
        </w:rPr>
        <w:t>Get Single Patient</w:t>
      </w:r>
    </w:p>
    <w:p w:rsidR="0065450C" w:rsidRDefault="0065450C" w:rsidP="0065450C">
      <w:pPr>
        <w:pStyle w:val="ListParagraph"/>
        <w:numPr>
          <w:ilvl w:val="2"/>
          <w:numId w:val="7"/>
        </w:numPr>
        <w:rPr>
          <w:sz w:val="24"/>
          <w:szCs w:val="24"/>
        </w:rPr>
      </w:pPr>
      <w:r>
        <w:rPr>
          <w:sz w:val="24"/>
          <w:szCs w:val="24"/>
        </w:rPr>
        <w:t xml:space="preserve">GET call with </w:t>
      </w:r>
      <w:proofErr w:type="spellStart"/>
      <w:r>
        <w:rPr>
          <w:sz w:val="24"/>
          <w:szCs w:val="24"/>
        </w:rPr>
        <w:t>patientId</w:t>
      </w:r>
      <w:proofErr w:type="spellEnd"/>
      <w:r>
        <w:rPr>
          <w:sz w:val="24"/>
          <w:szCs w:val="24"/>
        </w:rPr>
        <w:t xml:space="preserve"> Parameter</w:t>
      </w:r>
    </w:p>
    <w:p w:rsidR="0065450C" w:rsidRPr="0065450C" w:rsidRDefault="0065450C" w:rsidP="0065450C">
      <w:pPr>
        <w:pStyle w:val="ListParagraph"/>
        <w:numPr>
          <w:ilvl w:val="2"/>
          <w:numId w:val="7"/>
        </w:numPr>
        <w:rPr>
          <w:sz w:val="24"/>
          <w:szCs w:val="24"/>
        </w:rPr>
      </w:pPr>
      <w:r>
        <w:rPr>
          <w:sz w:val="24"/>
          <w:szCs w:val="24"/>
        </w:rPr>
        <w:t xml:space="preserve">Returns Patient data along with </w:t>
      </w:r>
      <w:proofErr w:type="spellStart"/>
      <w:r w:rsidR="0089740F">
        <w:rPr>
          <w:sz w:val="24"/>
          <w:szCs w:val="24"/>
        </w:rPr>
        <w:t>ToDo</w:t>
      </w:r>
      <w:proofErr w:type="spellEnd"/>
      <w:r w:rsidR="0089740F">
        <w:rPr>
          <w:sz w:val="24"/>
          <w:szCs w:val="24"/>
        </w:rPr>
        <w:t xml:space="preserve"> List</w:t>
      </w:r>
      <w:r w:rsidR="009568E4">
        <w:rPr>
          <w:sz w:val="24"/>
          <w:szCs w:val="24"/>
        </w:rPr>
        <w:t>, Procedure History,</w:t>
      </w:r>
      <w:r>
        <w:rPr>
          <w:sz w:val="24"/>
          <w:szCs w:val="24"/>
        </w:rPr>
        <w:t xml:space="preserve"> and Provider Assignments</w:t>
      </w:r>
      <w:r w:rsidR="00A75042">
        <w:rPr>
          <w:sz w:val="24"/>
          <w:szCs w:val="24"/>
        </w:rPr>
        <w:t xml:space="preserve">, and </w:t>
      </w:r>
      <w:proofErr w:type="spellStart"/>
      <w:r w:rsidR="00A75042">
        <w:rPr>
          <w:sz w:val="24"/>
          <w:szCs w:val="24"/>
        </w:rPr>
        <w:t>PatientChatLog</w:t>
      </w:r>
      <w:proofErr w:type="spellEnd"/>
      <w:r>
        <w:rPr>
          <w:sz w:val="24"/>
          <w:szCs w:val="24"/>
        </w:rPr>
        <w:t xml:space="preserve">. </w:t>
      </w:r>
    </w:p>
    <w:p w:rsidR="006E5B79" w:rsidRDefault="008040C2">
      <w:pPr>
        <w:pStyle w:val="ListParagraph"/>
        <w:numPr>
          <w:ilvl w:val="1"/>
          <w:numId w:val="7"/>
        </w:numPr>
      </w:pPr>
      <w:r>
        <w:rPr>
          <w:sz w:val="24"/>
          <w:szCs w:val="24"/>
        </w:rPr>
        <w:t>Assign Patient to Provider</w:t>
      </w:r>
    </w:p>
    <w:p w:rsidR="006E5B79" w:rsidRDefault="008040C2">
      <w:pPr>
        <w:pStyle w:val="ListParagraph"/>
        <w:numPr>
          <w:ilvl w:val="2"/>
          <w:numId w:val="7"/>
        </w:numPr>
      </w:pPr>
      <w:r>
        <w:rPr>
          <w:sz w:val="24"/>
          <w:szCs w:val="24"/>
        </w:rPr>
        <w:t xml:space="preserve">PUT call with </w:t>
      </w:r>
      <w:proofErr w:type="spellStart"/>
      <w:r>
        <w:rPr>
          <w:sz w:val="24"/>
          <w:szCs w:val="24"/>
        </w:rPr>
        <w:t>patientId</w:t>
      </w:r>
      <w:proofErr w:type="spellEnd"/>
      <w:r>
        <w:rPr>
          <w:sz w:val="24"/>
          <w:szCs w:val="24"/>
        </w:rPr>
        <w:t xml:space="preserve"> as parameter and patient object with an assigned physician/surgeon</w:t>
      </w:r>
    </w:p>
    <w:p w:rsidR="006E5B79" w:rsidRDefault="008040C2">
      <w:pPr>
        <w:pStyle w:val="ListParagraph"/>
        <w:numPr>
          <w:ilvl w:val="2"/>
          <w:numId w:val="7"/>
        </w:numPr>
      </w:pPr>
      <w:r>
        <w:rPr>
          <w:sz w:val="24"/>
          <w:szCs w:val="24"/>
        </w:rPr>
        <w:t xml:space="preserve">updated </w:t>
      </w:r>
      <w:proofErr w:type="spellStart"/>
      <w:r>
        <w:rPr>
          <w:sz w:val="24"/>
          <w:szCs w:val="24"/>
        </w:rPr>
        <w:t>AssignedDate</w:t>
      </w:r>
      <w:proofErr w:type="spellEnd"/>
      <w:r>
        <w:rPr>
          <w:sz w:val="24"/>
          <w:szCs w:val="24"/>
        </w:rPr>
        <w:t xml:space="preserve"> on Patient Object to current </w:t>
      </w:r>
      <w:proofErr w:type="spellStart"/>
      <w:r>
        <w:rPr>
          <w:sz w:val="24"/>
          <w:szCs w:val="24"/>
        </w:rPr>
        <w:t>DateTime</w:t>
      </w:r>
      <w:proofErr w:type="spellEnd"/>
    </w:p>
    <w:p w:rsidR="006E5B79" w:rsidRDefault="008040C2">
      <w:pPr>
        <w:pStyle w:val="ListParagraph"/>
        <w:numPr>
          <w:ilvl w:val="2"/>
          <w:numId w:val="7"/>
        </w:numPr>
        <w:rPr>
          <w:sz w:val="24"/>
          <w:szCs w:val="24"/>
        </w:rPr>
      </w:pPr>
      <w:r>
        <w:rPr>
          <w:sz w:val="24"/>
          <w:szCs w:val="24"/>
        </w:rPr>
        <w:t>Only accessed by hospital administrators</w:t>
      </w:r>
    </w:p>
    <w:p w:rsidR="006E5B79" w:rsidRDefault="008040C2">
      <w:pPr>
        <w:pStyle w:val="ListParagraph"/>
        <w:numPr>
          <w:ilvl w:val="1"/>
          <w:numId w:val="7"/>
        </w:numPr>
        <w:rPr>
          <w:sz w:val="24"/>
          <w:szCs w:val="24"/>
        </w:rPr>
      </w:pPr>
      <w:r>
        <w:rPr>
          <w:sz w:val="24"/>
          <w:szCs w:val="24"/>
        </w:rPr>
        <w:t>Discharge Patient</w:t>
      </w:r>
    </w:p>
    <w:p w:rsidR="006E5B79" w:rsidRDefault="008040C2">
      <w:pPr>
        <w:pStyle w:val="ListParagraph"/>
        <w:numPr>
          <w:ilvl w:val="2"/>
          <w:numId w:val="7"/>
        </w:numPr>
      </w:pPr>
      <w:r>
        <w:rPr>
          <w:sz w:val="24"/>
          <w:szCs w:val="24"/>
        </w:rPr>
        <w:t>PUT call with patient id</w:t>
      </w:r>
    </w:p>
    <w:p w:rsidR="006E5B79" w:rsidRDefault="008040C2">
      <w:pPr>
        <w:pStyle w:val="ListParagraph"/>
        <w:numPr>
          <w:ilvl w:val="2"/>
          <w:numId w:val="7"/>
        </w:numPr>
        <w:rPr>
          <w:sz w:val="24"/>
          <w:szCs w:val="24"/>
        </w:rPr>
      </w:pPr>
      <w:r>
        <w:rPr>
          <w:sz w:val="24"/>
          <w:szCs w:val="24"/>
        </w:rPr>
        <w:t>Only accessed by physician</w:t>
      </w:r>
    </w:p>
    <w:p w:rsidR="006E5B79" w:rsidRDefault="008040C2">
      <w:pPr>
        <w:pStyle w:val="ListParagraph"/>
        <w:numPr>
          <w:ilvl w:val="2"/>
          <w:numId w:val="7"/>
        </w:numPr>
        <w:rPr>
          <w:sz w:val="24"/>
          <w:szCs w:val="24"/>
        </w:rPr>
      </w:pPr>
      <w:r>
        <w:rPr>
          <w:sz w:val="24"/>
          <w:szCs w:val="24"/>
        </w:rPr>
        <w:t>Updates patient with discharge as status code</w:t>
      </w:r>
    </w:p>
    <w:p w:rsidR="006E5B79" w:rsidRDefault="008040C2">
      <w:pPr>
        <w:pStyle w:val="ListParagraph"/>
        <w:numPr>
          <w:ilvl w:val="0"/>
          <w:numId w:val="7"/>
        </w:numPr>
        <w:rPr>
          <w:sz w:val="24"/>
          <w:szCs w:val="24"/>
        </w:rPr>
      </w:pPr>
      <w:r>
        <w:rPr>
          <w:sz w:val="24"/>
          <w:szCs w:val="24"/>
        </w:rPr>
        <w:t>Biometric – all calls required authenticated user</w:t>
      </w:r>
    </w:p>
    <w:p w:rsidR="006E5B79" w:rsidRDefault="008040C2">
      <w:pPr>
        <w:pStyle w:val="ListParagraph"/>
        <w:numPr>
          <w:ilvl w:val="1"/>
          <w:numId w:val="7"/>
        </w:numPr>
        <w:rPr>
          <w:sz w:val="24"/>
          <w:szCs w:val="24"/>
        </w:rPr>
      </w:pPr>
      <w:r>
        <w:rPr>
          <w:sz w:val="24"/>
          <w:szCs w:val="24"/>
        </w:rPr>
        <w:t>Get Biometric Data for a patient</w:t>
      </w:r>
    </w:p>
    <w:p w:rsidR="006E5B79" w:rsidRDefault="008040C2">
      <w:pPr>
        <w:pStyle w:val="ListParagraph"/>
        <w:numPr>
          <w:ilvl w:val="2"/>
          <w:numId w:val="7"/>
        </w:numPr>
        <w:rPr>
          <w:sz w:val="24"/>
          <w:szCs w:val="24"/>
        </w:rPr>
      </w:pPr>
      <w:r>
        <w:rPr>
          <w:sz w:val="24"/>
          <w:szCs w:val="24"/>
        </w:rPr>
        <w:t>GET Call with patient id parameter</w:t>
      </w:r>
    </w:p>
    <w:p w:rsidR="006E5B79" w:rsidRDefault="008040C2">
      <w:pPr>
        <w:pStyle w:val="ListParagraph"/>
        <w:numPr>
          <w:ilvl w:val="2"/>
          <w:numId w:val="7"/>
        </w:numPr>
        <w:rPr>
          <w:sz w:val="24"/>
          <w:szCs w:val="24"/>
        </w:rPr>
      </w:pPr>
      <w:r>
        <w:rPr>
          <w:sz w:val="24"/>
          <w:szCs w:val="24"/>
        </w:rPr>
        <w:t>Only accessed by physician and surgeon</w:t>
      </w:r>
    </w:p>
    <w:p w:rsidR="006E5B79" w:rsidRDefault="008040C2">
      <w:pPr>
        <w:pStyle w:val="ListParagraph"/>
        <w:numPr>
          <w:ilvl w:val="2"/>
          <w:numId w:val="7"/>
        </w:numPr>
        <w:rPr>
          <w:sz w:val="24"/>
          <w:szCs w:val="24"/>
        </w:rPr>
      </w:pPr>
      <w:r>
        <w:rPr>
          <w:sz w:val="24"/>
          <w:szCs w:val="24"/>
        </w:rPr>
        <w:t>Returns all of patients biometric data</w:t>
      </w:r>
    </w:p>
    <w:p w:rsidR="006E5B79" w:rsidRDefault="00E93F78">
      <w:pPr>
        <w:pStyle w:val="ListParagraph"/>
        <w:numPr>
          <w:ilvl w:val="0"/>
          <w:numId w:val="7"/>
        </w:numPr>
        <w:rPr>
          <w:sz w:val="24"/>
          <w:szCs w:val="24"/>
        </w:rPr>
      </w:pPr>
      <w:r>
        <w:rPr>
          <w:sz w:val="24"/>
          <w:szCs w:val="24"/>
        </w:rPr>
        <w:t>Provider</w:t>
      </w:r>
      <w:r w:rsidR="008040C2">
        <w:rPr>
          <w:sz w:val="24"/>
          <w:szCs w:val="24"/>
        </w:rPr>
        <w:t>– all calls require authenticated user</w:t>
      </w:r>
    </w:p>
    <w:p w:rsidR="006E5B79" w:rsidRDefault="009448F5">
      <w:pPr>
        <w:pStyle w:val="ListParagraph"/>
        <w:numPr>
          <w:ilvl w:val="1"/>
          <w:numId w:val="7"/>
        </w:numPr>
        <w:rPr>
          <w:sz w:val="24"/>
          <w:szCs w:val="24"/>
        </w:rPr>
      </w:pPr>
      <w:r>
        <w:rPr>
          <w:sz w:val="24"/>
          <w:szCs w:val="24"/>
        </w:rPr>
        <w:t xml:space="preserve">Get </w:t>
      </w:r>
      <w:r w:rsidR="00E93F78">
        <w:rPr>
          <w:sz w:val="24"/>
          <w:szCs w:val="24"/>
        </w:rPr>
        <w:t>Providers</w:t>
      </w:r>
    </w:p>
    <w:p w:rsidR="006E5B79" w:rsidRDefault="008040C2">
      <w:pPr>
        <w:pStyle w:val="ListParagraph"/>
        <w:numPr>
          <w:ilvl w:val="2"/>
          <w:numId w:val="7"/>
        </w:numPr>
        <w:rPr>
          <w:sz w:val="24"/>
          <w:szCs w:val="24"/>
        </w:rPr>
      </w:pPr>
      <w:r>
        <w:rPr>
          <w:sz w:val="24"/>
          <w:szCs w:val="24"/>
        </w:rPr>
        <w:t>GET Call</w:t>
      </w:r>
    </w:p>
    <w:p w:rsidR="006E5B79" w:rsidRDefault="00E42CB1">
      <w:pPr>
        <w:pStyle w:val="ListParagraph"/>
        <w:numPr>
          <w:ilvl w:val="2"/>
          <w:numId w:val="7"/>
        </w:numPr>
        <w:rPr>
          <w:sz w:val="24"/>
          <w:szCs w:val="24"/>
        </w:rPr>
      </w:pPr>
      <w:r>
        <w:rPr>
          <w:sz w:val="24"/>
          <w:szCs w:val="24"/>
        </w:rPr>
        <w:t xml:space="preserve">Get </w:t>
      </w:r>
      <w:r w:rsidR="00E93F78">
        <w:rPr>
          <w:sz w:val="24"/>
          <w:szCs w:val="24"/>
        </w:rPr>
        <w:t>Provider</w:t>
      </w:r>
      <w:r w:rsidR="00E93F78" w:rsidRPr="00E93F78">
        <w:rPr>
          <w:sz w:val="24"/>
          <w:szCs w:val="24"/>
        </w:rPr>
        <w:t xml:space="preserve"> </w:t>
      </w:r>
      <w:r>
        <w:rPr>
          <w:sz w:val="24"/>
          <w:szCs w:val="24"/>
        </w:rPr>
        <w:t>Name and their</w:t>
      </w:r>
      <w:r w:rsidR="008040C2">
        <w:rPr>
          <w:sz w:val="24"/>
          <w:szCs w:val="24"/>
        </w:rPr>
        <w:t xml:space="preserve"> role</w:t>
      </w:r>
    </w:p>
    <w:p w:rsidR="009448F5" w:rsidRDefault="009448F5" w:rsidP="009448F5">
      <w:pPr>
        <w:pStyle w:val="ListParagraph"/>
        <w:numPr>
          <w:ilvl w:val="1"/>
          <w:numId w:val="7"/>
        </w:numPr>
        <w:rPr>
          <w:sz w:val="24"/>
          <w:szCs w:val="24"/>
        </w:rPr>
      </w:pPr>
      <w:r>
        <w:rPr>
          <w:sz w:val="24"/>
          <w:szCs w:val="24"/>
        </w:rPr>
        <w:t xml:space="preserve">Get </w:t>
      </w:r>
      <w:r w:rsidR="00E93F78">
        <w:rPr>
          <w:sz w:val="24"/>
          <w:szCs w:val="24"/>
        </w:rPr>
        <w:t>Providers</w:t>
      </w:r>
      <w:r w:rsidR="00E93F78" w:rsidRPr="00E93F78">
        <w:rPr>
          <w:sz w:val="24"/>
          <w:szCs w:val="24"/>
        </w:rPr>
        <w:t xml:space="preserve"> </w:t>
      </w:r>
      <w:r>
        <w:rPr>
          <w:sz w:val="24"/>
          <w:szCs w:val="24"/>
        </w:rPr>
        <w:t>By Role</w:t>
      </w:r>
    </w:p>
    <w:p w:rsidR="009448F5" w:rsidRDefault="009448F5" w:rsidP="009448F5">
      <w:pPr>
        <w:pStyle w:val="ListParagraph"/>
        <w:numPr>
          <w:ilvl w:val="2"/>
          <w:numId w:val="7"/>
        </w:numPr>
        <w:rPr>
          <w:sz w:val="24"/>
          <w:szCs w:val="24"/>
        </w:rPr>
      </w:pPr>
      <w:r>
        <w:rPr>
          <w:sz w:val="24"/>
          <w:szCs w:val="24"/>
        </w:rPr>
        <w:t>GET Call with role parameter</w:t>
      </w:r>
    </w:p>
    <w:p w:rsidR="009448F5" w:rsidRPr="002D2E32" w:rsidRDefault="009448F5" w:rsidP="002D2E32">
      <w:pPr>
        <w:pStyle w:val="ListParagraph"/>
        <w:numPr>
          <w:ilvl w:val="2"/>
          <w:numId w:val="7"/>
        </w:numPr>
        <w:rPr>
          <w:sz w:val="24"/>
          <w:szCs w:val="24"/>
        </w:rPr>
      </w:pPr>
      <w:r>
        <w:rPr>
          <w:sz w:val="24"/>
          <w:szCs w:val="24"/>
        </w:rPr>
        <w:t xml:space="preserve">Get </w:t>
      </w:r>
      <w:r w:rsidR="00E93F78">
        <w:rPr>
          <w:sz w:val="24"/>
          <w:szCs w:val="24"/>
        </w:rPr>
        <w:t>Provider</w:t>
      </w:r>
      <w:r>
        <w:rPr>
          <w:sz w:val="24"/>
          <w:szCs w:val="24"/>
        </w:rPr>
        <w:t xml:space="preserve"> Name and their role</w:t>
      </w:r>
    </w:p>
    <w:p w:rsidR="006E5B79" w:rsidRDefault="008040C2">
      <w:pPr>
        <w:pStyle w:val="ListParagraph"/>
        <w:numPr>
          <w:ilvl w:val="0"/>
          <w:numId w:val="7"/>
        </w:numPr>
        <w:rPr>
          <w:sz w:val="24"/>
          <w:szCs w:val="24"/>
        </w:rPr>
      </w:pPr>
      <w:r>
        <w:rPr>
          <w:sz w:val="24"/>
          <w:szCs w:val="24"/>
        </w:rPr>
        <w:t>Chat – all calls require authenticated user</w:t>
      </w:r>
    </w:p>
    <w:p w:rsidR="006E5B79" w:rsidRDefault="008040C2">
      <w:pPr>
        <w:pStyle w:val="ListParagraph"/>
        <w:numPr>
          <w:ilvl w:val="1"/>
          <w:numId w:val="7"/>
        </w:numPr>
        <w:rPr>
          <w:sz w:val="24"/>
          <w:szCs w:val="24"/>
        </w:rPr>
      </w:pPr>
      <w:r>
        <w:rPr>
          <w:sz w:val="24"/>
          <w:szCs w:val="24"/>
        </w:rPr>
        <w:t>Get Message by Patient</w:t>
      </w:r>
    </w:p>
    <w:p w:rsidR="006E5B79" w:rsidRDefault="008040C2">
      <w:pPr>
        <w:pStyle w:val="ListParagraph"/>
        <w:numPr>
          <w:ilvl w:val="2"/>
          <w:numId w:val="7"/>
        </w:numPr>
        <w:rPr>
          <w:sz w:val="24"/>
          <w:szCs w:val="24"/>
        </w:rPr>
      </w:pPr>
      <w:r>
        <w:rPr>
          <w:sz w:val="24"/>
          <w:szCs w:val="24"/>
        </w:rPr>
        <w:t>GET Call with patient id parameter</w:t>
      </w:r>
    </w:p>
    <w:p w:rsidR="006E5B79" w:rsidRDefault="008040C2">
      <w:pPr>
        <w:pStyle w:val="ListParagraph"/>
        <w:numPr>
          <w:ilvl w:val="2"/>
          <w:numId w:val="7"/>
        </w:numPr>
        <w:rPr>
          <w:sz w:val="24"/>
          <w:szCs w:val="24"/>
        </w:rPr>
      </w:pPr>
      <w:r>
        <w:rPr>
          <w:sz w:val="24"/>
          <w:szCs w:val="24"/>
        </w:rPr>
        <w:t>Surgeons, physicians, and support staff can access</w:t>
      </w:r>
    </w:p>
    <w:p w:rsidR="006E5B79" w:rsidRDefault="008040C2">
      <w:pPr>
        <w:pStyle w:val="ListParagraph"/>
        <w:numPr>
          <w:ilvl w:val="2"/>
          <w:numId w:val="7"/>
        </w:numPr>
        <w:rPr>
          <w:sz w:val="24"/>
          <w:szCs w:val="24"/>
        </w:rPr>
      </w:pPr>
      <w:r>
        <w:rPr>
          <w:sz w:val="24"/>
          <w:szCs w:val="24"/>
        </w:rPr>
        <w:t>Returns messages and messenger ordered from earliest to most recent</w:t>
      </w:r>
    </w:p>
    <w:p w:rsidR="006E5B79" w:rsidRDefault="008040C2">
      <w:pPr>
        <w:pStyle w:val="ListParagraph"/>
        <w:numPr>
          <w:ilvl w:val="1"/>
          <w:numId w:val="7"/>
        </w:numPr>
        <w:rPr>
          <w:sz w:val="24"/>
          <w:szCs w:val="24"/>
        </w:rPr>
      </w:pPr>
      <w:r>
        <w:rPr>
          <w:sz w:val="24"/>
          <w:szCs w:val="24"/>
        </w:rPr>
        <w:t>Add Message in patient chat log</w:t>
      </w:r>
    </w:p>
    <w:p w:rsidR="006E5B79" w:rsidRDefault="008040C2">
      <w:pPr>
        <w:pStyle w:val="ListParagraph"/>
        <w:numPr>
          <w:ilvl w:val="2"/>
          <w:numId w:val="7"/>
        </w:numPr>
        <w:rPr>
          <w:sz w:val="24"/>
          <w:szCs w:val="24"/>
        </w:rPr>
      </w:pPr>
      <w:r>
        <w:rPr>
          <w:sz w:val="24"/>
          <w:szCs w:val="24"/>
        </w:rPr>
        <w:t>POST call with message object and patient id</w:t>
      </w:r>
    </w:p>
    <w:p w:rsidR="006E5B79" w:rsidRDefault="008040C2">
      <w:pPr>
        <w:pStyle w:val="ListParagraph"/>
        <w:numPr>
          <w:ilvl w:val="0"/>
          <w:numId w:val="7"/>
        </w:numPr>
        <w:rPr>
          <w:sz w:val="24"/>
          <w:szCs w:val="24"/>
        </w:rPr>
      </w:pPr>
      <w:r>
        <w:rPr>
          <w:sz w:val="24"/>
          <w:szCs w:val="24"/>
        </w:rPr>
        <w:t>Procedure/Diagnosis</w:t>
      </w:r>
    </w:p>
    <w:p w:rsidR="006E5B79" w:rsidRDefault="008040C2">
      <w:pPr>
        <w:pStyle w:val="ListParagraph"/>
        <w:numPr>
          <w:ilvl w:val="1"/>
          <w:numId w:val="7"/>
        </w:numPr>
        <w:rPr>
          <w:sz w:val="24"/>
          <w:szCs w:val="24"/>
        </w:rPr>
      </w:pPr>
      <w:r>
        <w:rPr>
          <w:sz w:val="24"/>
          <w:szCs w:val="24"/>
        </w:rPr>
        <w:t>Get items</w:t>
      </w:r>
    </w:p>
    <w:p w:rsidR="006E5B79" w:rsidRDefault="008040C2">
      <w:pPr>
        <w:pStyle w:val="ListParagraph"/>
        <w:numPr>
          <w:ilvl w:val="2"/>
          <w:numId w:val="7"/>
        </w:numPr>
        <w:rPr>
          <w:sz w:val="24"/>
          <w:szCs w:val="24"/>
        </w:rPr>
      </w:pPr>
      <w:r>
        <w:rPr>
          <w:sz w:val="24"/>
          <w:szCs w:val="24"/>
        </w:rPr>
        <w:t>GET Call</w:t>
      </w:r>
    </w:p>
    <w:p w:rsidR="006E5B79" w:rsidRDefault="008040C2">
      <w:pPr>
        <w:pStyle w:val="ListParagraph"/>
        <w:numPr>
          <w:ilvl w:val="2"/>
          <w:numId w:val="7"/>
        </w:numPr>
        <w:rPr>
          <w:sz w:val="24"/>
          <w:szCs w:val="24"/>
        </w:rPr>
      </w:pPr>
      <w:r>
        <w:rPr>
          <w:sz w:val="24"/>
          <w:szCs w:val="24"/>
        </w:rPr>
        <w:t>returns a list of procedure/diagnosis items used for drop downs in the interface</w:t>
      </w:r>
    </w:p>
    <w:p w:rsidR="006E5B79" w:rsidRDefault="008040C2">
      <w:pPr>
        <w:pStyle w:val="ListParagraph"/>
        <w:numPr>
          <w:ilvl w:val="0"/>
          <w:numId w:val="7"/>
        </w:numPr>
        <w:rPr>
          <w:sz w:val="24"/>
          <w:szCs w:val="24"/>
        </w:rPr>
      </w:pPr>
      <w:del w:id="35" w:author="Aaron Marden" w:date="2016-05-05T22:05:00Z">
        <w:r w:rsidDel="004B079A">
          <w:rPr>
            <w:sz w:val="24"/>
            <w:szCs w:val="24"/>
          </w:rPr>
          <w:delText xml:space="preserve">ToDo </w:delText>
        </w:r>
      </w:del>
      <w:proofErr w:type="spellStart"/>
      <w:ins w:id="36" w:author="Aaron Marden" w:date="2016-05-05T22:05:00Z">
        <w:r w:rsidR="004B079A">
          <w:rPr>
            <w:sz w:val="24"/>
            <w:szCs w:val="24"/>
          </w:rPr>
          <w:t>PatientProcedures</w:t>
        </w:r>
        <w:proofErr w:type="spellEnd"/>
        <w:r w:rsidR="004B079A">
          <w:rPr>
            <w:sz w:val="24"/>
            <w:szCs w:val="24"/>
          </w:rPr>
          <w:t xml:space="preserve"> </w:t>
        </w:r>
      </w:ins>
      <w:r>
        <w:rPr>
          <w:sz w:val="24"/>
          <w:szCs w:val="24"/>
        </w:rPr>
        <w:t>– all calls require authenticated user</w:t>
      </w:r>
    </w:p>
    <w:p w:rsidR="006E5B79" w:rsidRDefault="008040C2">
      <w:pPr>
        <w:pStyle w:val="ListParagraph"/>
        <w:numPr>
          <w:ilvl w:val="1"/>
          <w:numId w:val="7"/>
        </w:numPr>
        <w:rPr>
          <w:sz w:val="24"/>
          <w:szCs w:val="24"/>
        </w:rPr>
      </w:pPr>
      <w:r>
        <w:rPr>
          <w:sz w:val="24"/>
          <w:szCs w:val="24"/>
        </w:rPr>
        <w:t xml:space="preserve">Get </w:t>
      </w:r>
      <w:del w:id="37" w:author="Aaron Marden" w:date="2016-05-05T22:05:00Z">
        <w:r w:rsidDel="004B079A">
          <w:rPr>
            <w:sz w:val="24"/>
            <w:szCs w:val="24"/>
          </w:rPr>
          <w:delText xml:space="preserve">ToDo </w:delText>
        </w:r>
      </w:del>
      <w:ins w:id="38" w:author="Aaron Marden" w:date="2016-05-05T22:05:00Z">
        <w:r w:rsidR="004B079A">
          <w:rPr>
            <w:sz w:val="24"/>
            <w:szCs w:val="24"/>
          </w:rPr>
          <w:t>procedures</w:t>
        </w:r>
        <w:r w:rsidR="004B079A">
          <w:rPr>
            <w:sz w:val="24"/>
            <w:szCs w:val="24"/>
          </w:rPr>
          <w:t xml:space="preserve"> </w:t>
        </w:r>
      </w:ins>
      <w:del w:id="39" w:author="Aaron Marden" w:date="2016-05-05T22:05:00Z">
        <w:r w:rsidDel="004B079A">
          <w:rPr>
            <w:sz w:val="24"/>
            <w:szCs w:val="24"/>
          </w:rPr>
          <w:delText xml:space="preserve">list by </w:delText>
        </w:r>
        <w:r w:rsidR="00D02C35" w:rsidDel="004B079A">
          <w:rPr>
            <w:sz w:val="24"/>
            <w:szCs w:val="24"/>
          </w:rPr>
          <w:delText>provider</w:delText>
        </w:r>
      </w:del>
      <w:ins w:id="40" w:author="Aaron Marden" w:date="2016-05-05T22:05:00Z">
        <w:r w:rsidR="004B079A">
          <w:rPr>
            <w:sz w:val="24"/>
            <w:szCs w:val="24"/>
          </w:rPr>
          <w:t>needed by patient</w:t>
        </w:r>
      </w:ins>
    </w:p>
    <w:p w:rsidR="006E5B79" w:rsidRDefault="008040C2">
      <w:pPr>
        <w:pStyle w:val="ListParagraph"/>
        <w:numPr>
          <w:ilvl w:val="2"/>
          <w:numId w:val="7"/>
        </w:numPr>
        <w:rPr>
          <w:sz w:val="24"/>
          <w:szCs w:val="24"/>
        </w:rPr>
      </w:pPr>
      <w:r>
        <w:rPr>
          <w:sz w:val="24"/>
          <w:szCs w:val="24"/>
        </w:rPr>
        <w:lastRenderedPageBreak/>
        <w:t>GET call</w:t>
      </w:r>
    </w:p>
    <w:p w:rsidR="006E5B79" w:rsidRDefault="008040C2">
      <w:pPr>
        <w:pStyle w:val="ListParagraph"/>
        <w:numPr>
          <w:ilvl w:val="2"/>
          <w:numId w:val="7"/>
        </w:numPr>
        <w:rPr>
          <w:sz w:val="24"/>
          <w:szCs w:val="24"/>
        </w:rPr>
      </w:pPr>
      <w:r>
        <w:rPr>
          <w:sz w:val="24"/>
          <w:szCs w:val="24"/>
        </w:rPr>
        <w:t>Returns all To Do items for logged in user</w:t>
      </w:r>
    </w:p>
    <w:p w:rsidR="00F6772E" w:rsidDel="004B079A" w:rsidRDefault="00F6772E" w:rsidP="00F6772E">
      <w:pPr>
        <w:pStyle w:val="ListParagraph"/>
        <w:numPr>
          <w:ilvl w:val="1"/>
          <w:numId w:val="7"/>
        </w:numPr>
        <w:rPr>
          <w:del w:id="41" w:author="Aaron Marden" w:date="2016-05-05T22:06:00Z"/>
          <w:sz w:val="24"/>
          <w:szCs w:val="24"/>
        </w:rPr>
      </w:pPr>
      <w:del w:id="42" w:author="Aaron Marden" w:date="2016-05-05T22:06:00Z">
        <w:r w:rsidDel="004B079A">
          <w:rPr>
            <w:sz w:val="24"/>
            <w:szCs w:val="24"/>
          </w:rPr>
          <w:delText>Get ToDo list by patient</w:delText>
        </w:r>
      </w:del>
    </w:p>
    <w:p w:rsidR="00F6772E" w:rsidDel="004B079A" w:rsidRDefault="00F6772E" w:rsidP="00F6772E">
      <w:pPr>
        <w:pStyle w:val="ListParagraph"/>
        <w:numPr>
          <w:ilvl w:val="2"/>
          <w:numId w:val="7"/>
        </w:numPr>
        <w:rPr>
          <w:del w:id="43" w:author="Aaron Marden" w:date="2016-05-05T22:06:00Z"/>
          <w:sz w:val="24"/>
          <w:szCs w:val="24"/>
        </w:rPr>
      </w:pPr>
      <w:del w:id="44" w:author="Aaron Marden" w:date="2016-05-05T22:06:00Z">
        <w:r w:rsidDel="004B079A">
          <w:rPr>
            <w:sz w:val="24"/>
            <w:szCs w:val="24"/>
          </w:rPr>
          <w:delText>GET call with patientId</w:delText>
        </w:r>
      </w:del>
    </w:p>
    <w:p w:rsidR="00F6772E" w:rsidRPr="00F6772E" w:rsidDel="004B079A" w:rsidRDefault="00F6772E" w:rsidP="00F6772E">
      <w:pPr>
        <w:pStyle w:val="ListParagraph"/>
        <w:numPr>
          <w:ilvl w:val="2"/>
          <w:numId w:val="7"/>
        </w:numPr>
        <w:rPr>
          <w:del w:id="45" w:author="Aaron Marden" w:date="2016-05-05T22:06:00Z"/>
          <w:sz w:val="24"/>
          <w:szCs w:val="24"/>
        </w:rPr>
      </w:pPr>
      <w:del w:id="46" w:author="Aaron Marden" w:date="2016-05-05T22:06:00Z">
        <w:r w:rsidDel="004B079A">
          <w:rPr>
            <w:sz w:val="24"/>
            <w:szCs w:val="24"/>
          </w:rPr>
          <w:delText xml:space="preserve">Returns all To Do items for </w:delText>
        </w:r>
        <w:r w:rsidR="008040C2" w:rsidDel="004B079A">
          <w:rPr>
            <w:sz w:val="24"/>
            <w:szCs w:val="24"/>
          </w:rPr>
          <w:delText>a patient</w:delText>
        </w:r>
      </w:del>
    </w:p>
    <w:p w:rsidR="006E5B79" w:rsidRDefault="008040C2">
      <w:pPr>
        <w:pStyle w:val="ListParagraph"/>
        <w:numPr>
          <w:ilvl w:val="1"/>
          <w:numId w:val="7"/>
        </w:numPr>
        <w:rPr>
          <w:sz w:val="24"/>
          <w:szCs w:val="24"/>
        </w:rPr>
      </w:pPr>
      <w:r>
        <w:rPr>
          <w:sz w:val="24"/>
          <w:szCs w:val="24"/>
        </w:rPr>
        <w:t xml:space="preserve">Complete a </w:t>
      </w:r>
      <w:del w:id="47" w:author="Aaron Marden" w:date="2016-05-05T22:06:00Z">
        <w:r w:rsidDel="004B079A">
          <w:rPr>
            <w:sz w:val="24"/>
            <w:szCs w:val="24"/>
          </w:rPr>
          <w:delText xml:space="preserve">ToDo </w:delText>
        </w:r>
      </w:del>
      <w:ins w:id="48" w:author="Aaron Marden" w:date="2016-05-05T22:06:00Z">
        <w:r w:rsidR="004B079A">
          <w:rPr>
            <w:sz w:val="24"/>
            <w:szCs w:val="24"/>
          </w:rPr>
          <w:t>Procedure</w:t>
        </w:r>
        <w:r w:rsidR="004B079A">
          <w:rPr>
            <w:sz w:val="24"/>
            <w:szCs w:val="24"/>
          </w:rPr>
          <w:t xml:space="preserve"> </w:t>
        </w:r>
      </w:ins>
      <w:r>
        <w:rPr>
          <w:sz w:val="24"/>
          <w:szCs w:val="24"/>
        </w:rPr>
        <w:t>item</w:t>
      </w:r>
    </w:p>
    <w:p w:rsidR="006E5B79" w:rsidRDefault="008040C2">
      <w:pPr>
        <w:pStyle w:val="ListParagraph"/>
        <w:numPr>
          <w:ilvl w:val="2"/>
          <w:numId w:val="7"/>
        </w:numPr>
        <w:rPr>
          <w:sz w:val="24"/>
          <w:szCs w:val="24"/>
        </w:rPr>
      </w:pPr>
      <w:r>
        <w:rPr>
          <w:sz w:val="24"/>
          <w:szCs w:val="24"/>
        </w:rPr>
        <w:t>PUT call with</w:t>
      </w:r>
      <w:ins w:id="49" w:author="Aaron Marden" w:date="2016-05-05T22:06:00Z">
        <w:r w:rsidR="004B079A">
          <w:rPr>
            <w:sz w:val="24"/>
            <w:szCs w:val="24"/>
          </w:rPr>
          <w:t xml:space="preserve"> </w:t>
        </w:r>
        <w:proofErr w:type="spellStart"/>
        <w:r w:rsidR="004B079A">
          <w:rPr>
            <w:sz w:val="24"/>
            <w:szCs w:val="24"/>
          </w:rPr>
          <w:t>PatientProcedure</w:t>
        </w:r>
      </w:ins>
      <w:proofErr w:type="spellEnd"/>
      <w:del w:id="50" w:author="Aaron Marden" w:date="2016-05-05T22:06:00Z">
        <w:r w:rsidDel="004B079A">
          <w:rPr>
            <w:sz w:val="24"/>
            <w:szCs w:val="24"/>
          </w:rPr>
          <w:delText xml:space="preserve"> ToDo</w:delText>
        </w:r>
      </w:del>
      <w:r>
        <w:rPr>
          <w:sz w:val="24"/>
          <w:szCs w:val="24"/>
        </w:rPr>
        <w:t xml:space="preserve"> object</w:t>
      </w:r>
    </w:p>
    <w:p w:rsidR="006E5B79" w:rsidRDefault="008040C2">
      <w:pPr>
        <w:pStyle w:val="ListParagraph"/>
        <w:numPr>
          <w:ilvl w:val="2"/>
          <w:numId w:val="7"/>
        </w:numPr>
        <w:rPr>
          <w:sz w:val="24"/>
          <w:szCs w:val="24"/>
        </w:rPr>
      </w:pPr>
      <w:r>
        <w:rPr>
          <w:sz w:val="24"/>
          <w:szCs w:val="24"/>
        </w:rPr>
        <w:t>Only completed by appropriate role</w:t>
      </w:r>
    </w:p>
    <w:p w:rsidR="006E5B79" w:rsidRDefault="008040C2">
      <w:pPr>
        <w:pStyle w:val="ListParagraph"/>
        <w:numPr>
          <w:ilvl w:val="2"/>
          <w:numId w:val="7"/>
        </w:numPr>
        <w:rPr>
          <w:sz w:val="24"/>
          <w:szCs w:val="24"/>
        </w:rPr>
      </w:pPr>
      <w:r>
        <w:rPr>
          <w:sz w:val="24"/>
          <w:szCs w:val="24"/>
        </w:rPr>
        <w:t xml:space="preserve">Change </w:t>
      </w:r>
      <w:del w:id="51" w:author="Aaron Marden" w:date="2016-05-05T22:06:00Z">
        <w:r w:rsidDel="004B079A">
          <w:rPr>
            <w:sz w:val="24"/>
            <w:szCs w:val="24"/>
          </w:rPr>
          <w:delText xml:space="preserve">isCompleted </w:delText>
        </w:r>
      </w:del>
      <w:ins w:id="52" w:author="Aaron Marden" w:date="2016-05-05T22:06:00Z">
        <w:r w:rsidR="004B079A">
          <w:rPr>
            <w:sz w:val="24"/>
            <w:szCs w:val="24"/>
          </w:rPr>
          <w:t>Completed</w:t>
        </w:r>
        <w:r w:rsidR="004B079A">
          <w:rPr>
            <w:sz w:val="24"/>
            <w:szCs w:val="24"/>
          </w:rPr>
          <w:t xml:space="preserve"> </w:t>
        </w:r>
      </w:ins>
      <w:r>
        <w:rPr>
          <w:sz w:val="24"/>
          <w:szCs w:val="24"/>
        </w:rPr>
        <w:t xml:space="preserve">property on </w:t>
      </w:r>
      <w:del w:id="53" w:author="Aaron Marden" w:date="2016-05-05T22:06:00Z">
        <w:r w:rsidDel="004B079A">
          <w:rPr>
            <w:sz w:val="24"/>
            <w:szCs w:val="24"/>
          </w:rPr>
          <w:delText xml:space="preserve">ToDo </w:delText>
        </w:r>
      </w:del>
      <w:proofErr w:type="spellStart"/>
      <w:ins w:id="54" w:author="Aaron Marden" w:date="2016-05-05T22:06:00Z">
        <w:r w:rsidR="004B079A">
          <w:rPr>
            <w:sz w:val="24"/>
            <w:szCs w:val="24"/>
          </w:rPr>
          <w:t>PatientProcedure</w:t>
        </w:r>
        <w:proofErr w:type="spellEnd"/>
        <w:r w:rsidR="004B079A">
          <w:rPr>
            <w:sz w:val="24"/>
            <w:szCs w:val="24"/>
          </w:rPr>
          <w:t xml:space="preserve"> </w:t>
        </w:r>
      </w:ins>
      <w:r>
        <w:rPr>
          <w:sz w:val="24"/>
          <w:szCs w:val="24"/>
        </w:rPr>
        <w:t>Object to true</w:t>
      </w:r>
    </w:p>
    <w:p w:rsidR="006E5B79" w:rsidRDefault="008040C2">
      <w:pPr>
        <w:pStyle w:val="ListParagraph"/>
        <w:numPr>
          <w:ilvl w:val="1"/>
          <w:numId w:val="7"/>
        </w:numPr>
        <w:rPr>
          <w:sz w:val="24"/>
          <w:szCs w:val="24"/>
        </w:rPr>
      </w:pPr>
      <w:r>
        <w:rPr>
          <w:sz w:val="24"/>
          <w:szCs w:val="24"/>
        </w:rPr>
        <w:t xml:space="preserve">Create </w:t>
      </w:r>
      <w:del w:id="55" w:author="Aaron Marden" w:date="2016-05-05T22:06:00Z">
        <w:r w:rsidDel="000D4444">
          <w:rPr>
            <w:sz w:val="24"/>
            <w:szCs w:val="24"/>
          </w:rPr>
          <w:delText xml:space="preserve">ToDo </w:delText>
        </w:r>
      </w:del>
      <w:proofErr w:type="spellStart"/>
      <w:ins w:id="56" w:author="Aaron Marden" w:date="2016-05-05T22:06:00Z">
        <w:r w:rsidR="000D4444">
          <w:rPr>
            <w:sz w:val="24"/>
            <w:szCs w:val="24"/>
          </w:rPr>
          <w:t>PatientProcedure</w:t>
        </w:r>
        <w:proofErr w:type="spellEnd"/>
        <w:r w:rsidR="000D4444">
          <w:rPr>
            <w:sz w:val="24"/>
            <w:szCs w:val="24"/>
          </w:rPr>
          <w:t xml:space="preserve"> </w:t>
        </w:r>
      </w:ins>
      <w:r>
        <w:rPr>
          <w:sz w:val="24"/>
          <w:szCs w:val="24"/>
        </w:rPr>
        <w:t>Item</w:t>
      </w:r>
    </w:p>
    <w:p w:rsidR="006E5B79" w:rsidRDefault="008040C2">
      <w:pPr>
        <w:pStyle w:val="ListParagraph"/>
        <w:numPr>
          <w:ilvl w:val="2"/>
          <w:numId w:val="7"/>
        </w:numPr>
        <w:rPr>
          <w:sz w:val="24"/>
          <w:szCs w:val="24"/>
        </w:rPr>
      </w:pPr>
      <w:r>
        <w:rPr>
          <w:sz w:val="24"/>
          <w:szCs w:val="24"/>
        </w:rPr>
        <w:t>POST call with procedure code</w:t>
      </w:r>
    </w:p>
    <w:p w:rsidR="006E5B79" w:rsidRDefault="008040C2">
      <w:pPr>
        <w:pStyle w:val="ListParagraph"/>
        <w:numPr>
          <w:ilvl w:val="2"/>
          <w:numId w:val="7"/>
        </w:numPr>
        <w:rPr>
          <w:sz w:val="24"/>
          <w:szCs w:val="24"/>
        </w:rPr>
      </w:pPr>
      <w:r>
        <w:rPr>
          <w:sz w:val="24"/>
          <w:szCs w:val="24"/>
        </w:rPr>
        <w:t xml:space="preserve">Creates a </w:t>
      </w:r>
      <w:del w:id="57" w:author="Aaron Marden" w:date="2016-05-05T22:06:00Z">
        <w:r w:rsidDel="000D4444">
          <w:rPr>
            <w:sz w:val="24"/>
            <w:szCs w:val="24"/>
          </w:rPr>
          <w:delText xml:space="preserve">ToDo </w:delText>
        </w:r>
      </w:del>
      <w:proofErr w:type="spellStart"/>
      <w:ins w:id="58" w:author="Aaron Marden" w:date="2016-05-05T22:06:00Z">
        <w:r w:rsidR="000D4444">
          <w:rPr>
            <w:sz w:val="24"/>
            <w:szCs w:val="24"/>
          </w:rPr>
          <w:t>PatientProcedure</w:t>
        </w:r>
        <w:proofErr w:type="spellEnd"/>
        <w:r w:rsidR="000D4444">
          <w:rPr>
            <w:sz w:val="24"/>
            <w:szCs w:val="24"/>
          </w:rPr>
          <w:t xml:space="preserve"> </w:t>
        </w:r>
      </w:ins>
      <w:r>
        <w:rPr>
          <w:sz w:val="24"/>
          <w:szCs w:val="24"/>
        </w:rPr>
        <w:t>object with procedure code and assigns to user depending on a few things</w:t>
      </w:r>
    </w:p>
    <w:p w:rsidR="006E5B79" w:rsidDel="000D4444" w:rsidRDefault="008040C2">
      <w:pPr>
        <w:pStyle w:val="ListParagraph"/>
        <w:numPr>
          <w:ilvl w:val="3"/>
          <w:numId w:val="7"/>
        </w:numPr>
        <w:rPr>
          <w:del w:id="59" w:author="Aaron Marden" w:date="2016-05-05T22:07:00Z"/>
          <w:sz w:val="24"/>
          <w:szCs w:val="24"/>
        </w:rPr>
      </w:pPr>
      <w:del w:id="60" w:author="Aaron Marden" w:date="2016-05-05T22:07:00Z">
        <w:r w:rsidDel="000D4444">
          <w:rPr>
            <w:sz w:val="24"/>
            <w:szCs w:val="24"/>
          </w:rPr>
          <w:delText xml:space="preserve">Physician can directly assign to another provider already assigned to the patient. </w:delText>
        </w:r>
      </w:del>
    </w:p>
    <w:p w:rsidR="006E5B79" w:rsidDel="000D4444" w:rsidRDefault="008040C2">
      <w:pPr>
        <w:pStyle w:val="ListParagraph"/>
        <w:numPr>
          <w:ilvl w:val="3"/>
          <w:numId w:val="7"/>
        </w:numPr>
        <w:rPr>
          <w:del w:id="61" w:author="Aaron Marden" w:date="2016-05-05T22:07:00Z"/>
          <w:sz w:val="24"/>
          <w:szCs w:val="24"/>
        </w:rPr>
      </w:pPr>
      <w:del w:id="62" w:author="Aaron Marden" w:date="2016-05-05T22:07:00Z">
        <w:r w:rsidDel="000D4444">
          <w:rPr>
            <w:sz w:val="24"/>
            <w:szCs w:val="24"/>
          </w:rPr>
          <w:delText xml:space="preserve">Physician can choose to not assign to anyone in which case if the procedure requires a physician/surgeon, the procedure is assigned to a hospital administrator in order to triage the procedure to a different provider. </w:delText>
        </w:r>
      </w:del>
    </w:p>
    <w:p w:rsidR="006E5B79" w:rsidDel="000D4444" w:rsidRDefault="008040C2">
      <w:pPr>
        <w:pStyle w:val="ListParagraph"/>
        <w:numPr>
          <w:ilvl w:val="1"/>
          <w:numId w:val="7"/>
        </w:numPr>
        <w:rPr>
          <w:del w:id="63" w:author="Aaron Marden" w:date="2016-05-05T22:07:00Z"/>
          <w:sz w:val="24"/>
          <w:szCs w:val="24"/>
        </w:rPr>
      </w:pPr>
      <w:del w:id="64" w:author="Aaron Marden" w:date="2016-05-05T22:07:00Z">
        <w:r w:rsidDel="000D4444">
          <w:rPr>
            <w:sz w:val="24"/>
            <w:szCs w:val="24"/>
          </w:rPr>
          <w:delText>Assign/Re-assign a ToDo Item</w:delText>
        </w:r>
      </w:del>
    </w:p>
    <w:p w:rsidR="006E5B79" w:rsidDel="000D4444" w:rsidRDefault="008040C2">
      <w:pPr>
        <w:pStyle w:val="ListParagraph"/>
        <w:numPr>
          <w:ilvl w:val="2"/>
          <w:numId w:val="7"/>
        </w:numPr>
        <w:rPr>
          <w:del w:id="65" w:author="Aaron Marden" w:date="2016-05-05T22:07:00Z"/>
          <w:sz w:val="24"/>
          <w:szCs w:val="24"/>
        </w:rPr>
      </w:pPr>
      <w:del w:id="66" w:author="Aaron Marden" w:date="2016-05-05T22:07:00Z">
        <w:r w:rsidDel="000D4444">
          <w:rPr>
            <w:sz w:val="24"/>
            <w:szCs w:val="24"/>
          </w:rPr>
          <w:delText>PUT call with ToDo object</w:delText>
        </w:r>
      </w:del>
    </w:p>
    <w:p w:rsidR="006E5B79" w:rsidDel="000D4444" w:rsidRDefault="008040C2">
      <w:pPr>
        <w:pStyle w:val="ListParagraph"/>
        <w:numPr>
          <w:ilvl w:val="2"/>
          <w:numId w:val="7"/>
        </w:numPr>
        <w:rPr>
          <w:del w:id="67" w:author="Aaron Marden" w:date="2016-05-05T22:07:00Z"/>
          <w:sz w:val="24"/>
          <w:szCs w:val="24"/>
        </w:rPr>
      </w:pPr>
      <w:del w:id="68" w:author="Aaron Marden" w:date="2016-05-05T22:07:00Z">
        <w:r w:rsidDel="000D4444">
          <w:rPr>
            <w:sz w:val="24"/>
            <w:szCs w:val="24"/>
          </w:rPr>
          <w:delText>Only be done by physician or hospital administrator</w:delText>
        </w:r>
      </w:del>
    </w:p>
    <w:p w:rsidR="006E5B79" w:rsidRDefault="008040C2">
      <w:pPr>
        <w:pStyle w:val="ListParagraph"/>
        <w:numPr>
          <w:ilvl w:val="0"/>
          <w:numId w:val="7"/>
        </w:numPr>
        <w:rPr>
          <w:sz w:val="24"/>
          <w:szCs w:val="24"/>
        </w:rPr>
      </w:pPr>
      <w:del w:id="69" w:author="Aaron Marden" w:date="2016-05-05T22:07:00Z">
        <w:r w:rsidDel="002A6A1A">
          <w:rPr>
            <w:sz w:val="24"/>
            <w:szCs w:val="24"/>
          </w:rPr>
          <w:delText>Document</w:delText>
        </w:r>
      </w:del>
      <w:proofErr w:type="spellStart"/>
      <w:ins w:id="70" w:author="Aaron Marden" w:date="2016-05-05T22:07:00Z">
        <w:r w:rsidR="002A6A1A">
          <w:rPr>
            <w:sz w:val="24"/>
            <w:szCs w:val="24"/>
          </w:rPr>
          <w:t>PatientImaging</w:t>
        </w:r>
      </w:ins>
      <w:proofErr w:type="spellEnd"/>
      <w:r>
        <w:rPr>
          <w:sz w:val="24"/>
          <w:szCs w:val="24"/>
        </w:rPr>
        <w:t>– all calls require authenticated user</w:t>
      </w:r>
    </w:p>
    <w:p w:rsidR="006E5B79" w:rsidRDefault="008040C2">
      <w:pPr>
        <w:pStyle w:val="ListParagraph"/>
        <w:numPr>
          <w:ilvl w:val="1"/>
          <w:numId w:val="7"/>
        </w:numPr>
        <w:rPr>
          <w:sz w:val="24"/>
          <w:szCs w:val="24"/>
        </w:rPr>
      </w:pPr>
      <w:r>
        <w:rPr>
          <w:sz w:val="24"/>
          <w:szCs w:val="24"/>
        </w:rPr>
        <w:t xml:space="preserve">Create </w:t>
      </w:r>
      <w:del w:id="71" w:author="Aaron Marden" w:date="2016-05-05T22:07:00Z">
        <w:r w:rsidDel="002A6A1A">
          <w:rPr>
            <w:sz w:val="24"/>
            <w:szCs w:val="24"/>
          </w:rPr>
          <w:delText>Document</w:delText>
        </w:r>
      </w:del>
      <w:ins w:id="72" w:author="Aaron Marden" w:date="2016-05-05T22:07:00Z">
        <w:r w:rsidR="002A6A1A">
          <w:rPr>
            <w:sz w:val="24"/>
            <w:szCs w:val="24"/>
          </w:rPr>
          <w:t>Image</w:t>
        </w:r>
      </w:ins>
    </w:p>
    <w:p w:rsidR="006E5B79" w:rsidRDefault="008040C2">
      <w:pPr>
        <w:pStyle w:val="ListParagraph"/>
        <w:numPr>
          <w:ilvl w:val="2"/>
          <w:numId w:val="7"/>
        </w:numPr>
        <w:rPr>
          <w:sz w:val="24"/>
          <w:szCs w:val="24"/>
        </w:rPr>
      </w:pPr>
      <w:r>
        <w:rPr>
          <w:sz w:val="24"/>
          <w:szCs w:val="24"/>
        </w:rPr>
        <w:t xml:space="preserve">POST call with </w:t>
      </w:r>
      <w:proofErr w:type="spellStart"/>
      <w:r>
        <w:rPr>
          <w:sz w:val="24"/>
          <w:szCs w:val="24"/>
        </w:rPr>
        <w:t>patientid</w:t>
      </w:r>
      <w:proofErr w:type="spellEnd"/>
      <w:r>
        <w:rPr>
          <w:sz w:val="24"/>
          <w:szCs w:val="24"/>
        </w:rPr>
        <w:t xml:space="preserve"> and file object</w:t>
      </w:r>
      <w:ins w:id="73" w:author="Aaron Marden" w:date="2016-05-05T22:07:00Z">
        <w:r w:rsidR="00922C9F">
          <w:rPr>
            <w:sz w:val="24"/>
            <w:szCs w:val="24"/>
          </w:rPr>
          <w:t xml:space="preserve"> puts in blob</w:t>
        </w:r>
      </w:ins>
    </w:p>
    <w:p w:rsidR="006E5B79" w:rsidRDefault="008040C2">
      <w:pPr>
        <w:pStyle w:val="ListParagraph"/>
        <w:numPr>
          <w:ilvl w:val="1"/>
          <w:numId w:val="7"/>
        </w:numPr>
        <w:rPr>
          <w:sz w:val="24"/>
          <w:szCs w:val="24"/>
        </w:rPr>
      </w:pPr>
      <w:r>
        <w:rPr>
          <w:sz w:val="24"/>
          <w:szCs w:val="24"/>
        </w:rPr>
        <w:t xml:space="preserve">Get </w:t>
      </w:r>
      <w:del w:id="74" w:author="Aaron Marden" w:date="2016-05-05T22:07:00Z">
        <w:r w:rsidDel="00922C9F">
          <w:rPr>
            <w:sz w:val="24"/>
            <w:szCs w:val="24"/>
          </w:rPr>
          <w:delText xml:space="preserve">Document </w:delText>
        </w:r>
      </w:del>
      <w:proofErr w:type="spellStart"/>
      <w:ins w:id="75" w:author="Aaron Marden" w:date="2016-05-05T22:07:00Z">
        <w:r w:rsidR="00922C9F">
          <w:rPr>
            <w:sz w:val="24"/>
            <w:szCs w:val="24"/>
          </w:rPr>
          <w:t>Iamge</w:t>
        </w:r>
        <w:proofErr w:type="spellEnd"/>
        <w:r w:rsidR="00922C9F">
          <w:rPr>
            <w:sz w:val="24"/>
            <w:szCs w:val="24"/>
          </w:rPr>
          <w:t xml:space="preserve"> </w:t>
        </w:r>
        <w:r w:rsidR="00922C9F">
          <w:rPr>
            <w:sz w:val="24"/>
            <w:szCs w:val="24"/>
          </w:rPr>
          <w:t xml:space="preserve"> </w:t>
        </w:r>
      </w:ins>
      <w:r>
        <w:rPr>
          <w:sz w:val="24"/>
          <w:szCs w:val="24"/>
        </w:rPr>
        <w:t>List</w:t>
      </w:r>
    </w:p>
    <w:p w:rsidR="006E5B79" w:rsidRDefault="008040C2">
      <w:pPr>
        <w:pStyle w:val="ListParagraph"/>
        <w:numPr>
          <w:ilvl w:val="2"/>
          <w:numId w:val="7"/>
        </w:numPr>
        <w:rPr>
          <w:sz w:val="24"/>
          <w:szCs w:val="24"/>
        </w:rPr>
      </w:pPr>
      <w:r>
        <w:rPr>
          <w:sz w:val="24"/>
          <w:szCs w:val="24"/>
        </w:rPr>
        <w:t xml:space="preserve">GET call with </w:t>
      </w:r>
      <w:proofErr w:type="spellStart"/>
      <w:r>
        <w:rPr>
          <w:sz w:val="24"/>
          <w:szCs w:val="24"/>
        </w:rPr>
        <w:t>patientid</w:t>
      </w:r>
      <w:proofErr w:type="spellEnd"/>
      <w:r>
        <w:rPr>
          <w:sz w:val="24"/>
          <w:szCs w:val="24"/>
        </w:rPr>
        <w:t xml:space="preserve"> as parameter</w:t>
      </w:r>
    </w:p>
    <w:p w:rsidR="006E5B79" w:rsidRDefault="008040C2">
      <w:pPr>
        <w:pStyle w:val="ListParagraph"/>
        <w:numPr>
          <w:ilvl w:val="2"/>
          <w:numId w:val="7"/>
        </w:numPr>
        <w:rPr>
          <w:sz w:val="24"/>
          <w:szCs w:val="24"/>
        </w:rPr>
      </w:pPr>
      <w:r>
        <w:rPr>
          <w:sz w:val="24"/>
          <w:szCs w:val="24"/>
        </w:rPr>
        <w:t xml:space="preserve">Returns all documents for a given patient </w:t>
      </w:r>
    </w:p>
    <w:p w:rsidR="006E5B79" w:rsidRDefault="008040C2">
      <w:pPr>
        <w:pStyle w:val="ListParagraph"/>
        <w:numPr>
          <w:ilvl w:val="1"/>
          <w:numId w:val="7"/>
        </w:numPr>
        <w:rPr>
          <w:sz w:val="24"/>
          <w:szCs w:val="24"/>
        </w:rPr>
      </w:pPr>
      <w:r>
        <w:rPr>
          <w:sz w:val="24"/>
          <w:szCs w:val="24"/>
        </w:rPr>
        <w:t xml:space="preserve">Get </w:t>
      </w:r>
      <w:del w:id="76" w:author="Aaron Marden" w:date="2016-05-05T22:07:00Z">
        <w:r w:rsidDel="00922C9F">
          <w:rPr>
            <w:sz w:val="24"/>
            <w:szCs w:val="24"/>
          </w:rPr>
          <w:delText>Document</w:delText>
        </w:r>
      </w:del>
      <w:ins w:id="77" w:author="Aaron Marden" w:date="2016-05-05T22:07:00Z">
        <w:r w:rsidR="00922C9F">
          <w:rPr>
            <w:sz w:val="24"/>
            <w:szCs w:val="24"/>
          </w:rPr>
          <w:t>Image</w:t>
        </w:r>
      </w:ins>
    </w:p>
    <w:p w:rsidR="006E5B79" w:rsidRDefault="008040C2">
      <w:pPr>
        <w:pStyle w:val="ListParagraph"/>
        <w:numPr>
          <w:ilvl w:val="2"/>
          <w:numId w:val="7"/>
        </w:numPr>
        <w:rPr>
          <w:sz w:val="24"/>
          <w:szCs w:val="24"/>
        </w:rPr>
      </w:pPr>
      <w:r>
        <w:rPr>
          <w:sz w:val="24"/>
          <w:szCs w:val="24"/>
        </w:rPr>
        <w:t xml:space="preserve">Get call with </w:t>
      </w:r>
      <w:proofErr w:type="spellStart"/>
      <w:r>
        <w:rPr>
          <w:sz w:val="24"/>
          <w:szCs w:val="24"/>
        </w:rPr>
        <w:t>documentId</w:t>
      </w:r>
      <w:proofErr w:type="spellEnd"/>
    </w:p>
    <w:p w:rsidR="006E5B79" w:rsidRDefault="008040C2">
      <w:pPr>
        <w:pStyle w:val="ListParagraph"/>
        <w:numPr>
          <w:ilvl w:val="2"/>
          <w:numId w:val="7"/>
        </w:numPr>
        <w:rPr>
          <w:sz w:val="24"/>
          <w:szCs w:val="24"/>
        </w:rPr>
      </w:pPr>
      <w:del w:id="78" w:author="Aaron Marden" w:date="2016-05-05T22:07:00Z">
        <w:r w:rsidDel="00922C9F">
          <w:rPr>
            <w:sz w:val="24"/>
            <w:szCs w:val="24"/>
          </w:rPr>
          <w:delText>Downloads file</w:delText>
        </w:r>
      </w:del>
      <w:ins w:id="79" w:author="Aaron Marden" w:date="2016-05-05T22:07:00Z">
        <w:r w:rsidR="00922C9F">
          <w:rPr>
            <w:sz w:val="24"/>
            <w:szCs w:val="24"/>
          </w:rPr>
          <w:t>shows image in universal app</w:t>
        </w:r>
      </w:ins>
    </w:p>
    <w:p w:rsidR="006E5B79" w:rsidRDefault="008040C2">
      <w:pPr>
        <w:pStyle w:val="ListParagraph"/>
        <w:numPr>
          <w:ilvl w:val="0"/>
          <w:numId w:val="7"/>
        </w:numPr>
        <w:rPr>
          <w:sz w:val="24"/>
          <w:szCs w:val="24"/>
        </w:rPr>
      </w:pPr>
      <w:r>
        <w:rPr>
          <w:sz w:val="24"/>
          <w:szCs w:val="24"/>
        </w:rPr>
        <w:t xml:space="preserve">Dashboard </w:t>
      </w:r>
    </w:p>
    <w:p w:rsidR="006E5B79" w:rsidDel="000C6549" w:rsidRDefault="008040C2">
      <w:pPr>
        <w:pStyle w:val="ListParagraph"/>
        <w:numPr>
          <w:ilvl w:val="1"/>
          <w:numId w:val="7"/>
        </w:numPr>
        <w:rPr>
          <w:del w:id="80" w:author="Aaron Marden" w:date="2016-05-05T22:08:00Z"/>
          <w:sz w:val="24"/>
          <w:szCs w:val="24"/>
        </w:rPr>
      </w:pPr>
      <w:del w:id="81" w:author="Aaron Marden" w:date="2016-05-05T22:08:00Z">
        <w:r w:rsidDel="000C6549">
          <w:rPr>
            <w:sz w:val="24"/>
            <w:szCs w:val="24"/>
          </w:rPr>
          <w:delText>Summary Statistics</w:delText>
        </w:r>
      </w:del>
    </w:p>
    <w:p w:rsidR="006E5B79" w:rsidRDefault="008040C2" w:rsidP="000C6549">
      <w:pPr>
        <w:pStyle w:val="ListParagraph"/>
        <w:numPr>
          <w:ilvl w:val="1"/>
          <w:numId w:val="7"/>
        </w:numPr>
        <w:rPr>
          <w:sz w:val="24"/>
          <w:szCs w:val="24"/>
        </w:rPr>
        <w:pPrChange w:id="82" w:author="Aaron Marden" w:date="2016-05-05T22:08:00Z">
          <w:pPr>
            <w:pStyle w:val="ListParagraph"/>
            <w:numPr>
              <w:ilvl w:val="2"/>
              <w:numId w:val="7"/>
            </w:numPr>
            <w:ind w:left="2160" w:hanging="180"/>
          </w:pPr>
        </w:pPrChange>
      </w:pPr>
      <w:r>
        <w:rPr>
          <w:sz w:val="24"/>
          <w:szCs w:val="24"/>
        </w:rPr>
        <w:t>This will probably represent several different routes, but ultimately will return interesting aggregates of data that will be return to the Azure website</w:t>
      </w:r>
    </w:p>
    <w:p w:rsidR="006E5B79" w:rsidRDefault="008040C2">
      <w:pPr>
        <w:rPr>
          <w:i/>
          <w:sz w:val="28"/>
          <w:szCs w:val="28"/>
        </w:rPr>
      </w:pPr>
      <w:r>
        <w:rPr>
          <w:i/>
          <w:sz w:val="28"/>
          <w:szCs w:val="28"/>
        </w:rPr>
        <w:t>Front End</w:t>
      </w:r>
    </w:p>
    <w:p w:rsidR="006E5B79" w:rsidRDefault="008040C2">
      <w:r>
        <w:rPr>
          <w:sz w:val="24"/>
          <w:szCs w:val="24"/>
          <w:u w:val="single"/>
        </w:rPr>
        <w:t>Universal App</w:t>
      </w:r>
    </w:p>
    <w:p w:rsidR="006E5B79" w:rsidRDefault="008040C2">
      <w:pPr>
        <w:numPr>
          <w:ilvl w:val="0"/>
          <w:numId w:val="8"/>
        </w:numPr>
        <w:spacing w:line="240" w:lineRule="auto"/>
      </w:pPr>
      <w:r>
        <w:rPr>
          <w:sz w:val="24"/>
          <w:szCs w:val="24"/>
        </w:rPr>
        <w:t>Login Screen</w:t>
      </w:r>
    </w:p>
    <w:p w:rsidR="006E5B79" w:rsidRPr="006310D4" w:rsidRDefault="008040C2">
      <w:pPr>
        <w:numPr>
          <w:ilvl w:val="1"/>
          <w:numId w:val="8"/>
        </w:numPr>
        <w:spacing w:line="240" w:lineRule="auto"/>
        <w:rPr>
          <w:ins w:id="83" w:author="Aaron Marden" w:date="2016-05-05T22:09:00Z"/>
          <w:rPrChange w:id="84" w:author="Aaron Marden" w:date="2016-05-05T22:09:00Z">
            <w:rPr>
              <w:ins w:id="85" w:author="Aaron Marden" w:date="2016-05-05T22:09:00Z"/>
              <w:sz w:val="24"/>
              <w:szCs w:val="24"/>
            </w:rPr>
          </w:rPrChange>
        </w:rPr>
      </w:pPr>
      <w:r>
        <w:rPr>
          <w:sz w:val="24"/>
          <w:szCs w:val="24"/>
        </w:rPr>
        <w:lastRenderedPageBreak/>
        <w:t>Allow users to login with Twitter.</w:t>
      </w:r>
    </w:p>
    <w:p w:rsidR="006310D4" w:rsidRDefault="006310D4">
      <w:pPr>
        <w:numPr>
          <w:ilvl w:val="1"/>
          <w:numId w:val="8"/>
        </w:numPr>
        <w:spacing w:line="240" w:lineRule="auto"/>
      </w:pPr>
      <w:ins w:id="86" w:author="Aaron Marden" w:date="2016-05-05T22:09:00Z">
        <w:r>
          <w:rPr>
            <w:sz w:val="24"/>
            <w:szCs w:val="24"/>
          </w:rPr>
          <w:t>Allows anyone to register as any type of provider</w:t>
        </w:r>
      </w:ins>
    </w:p>
    <w:p w:rsidR="006E5B79" w:rsidDel="000C6549" w:rsidRDefault="008040C2" w:rsidP="00D45735">
      <w:pPr>
        <w:numPr>
          <w:ilvl w:val="0"/>
          <w:numId w:val="8"/>
        </w:numPr>
        <w:spacing w:line="240" w:lineRule="auto"/>
        <w:rPr>
          <w:del w:id="87" w:author="Aaron Marden" w:date="2016-05-05T22:09:00Z"/>
        </w:rPr>
        <w:pPrChange w:id="88" w:author="Aaron Marden" w:date="2016-05-05T22:09:00Z">
          <w:pPr>
            <w:numPr>
              <w:ilvl w:val="1"/>
              <w:numId w:val="8"/>
            </w:numPr>
            <w:tabs>
              <w:tab w:val="num" w:pos="1080"/>
            </w:tabs>
            <w:spacing w:line="240" w:lineRule="auto"/>
            <w:ind w:left="1080" w:hanging="360"/>
          </w:pPr>
        </w:pPrChange>
      </w:pPr>
      <w:r w:rsidRPr="000C6549">
        <w:rPr>
          <w:sz w:val="24"/>
          <w:szCs w:val="24"/>
        </w:rPr>
        <w:t xml:space="preserve">Redirects to </w:t>
      </w:r>
      <w:r w:rsidRPr="000C6549">
        <w:rPr>
          <w:i/>
          <w:iCs/>
          <w:sz w:val="24"/>
          <w:szCs w:val="24"/>
        </w:rPr>
        <w:t>Provider Home Page</w:t>
      </w:r>
      <w:ins w:id="89" w:author="Aaron Marden" w:date="2016-05-05T22:08:00Z">
        <w:r w:rsidR="000C6549" w:rsidRPr="000C6549">
          <w:rPr>
            <w:i/>
            <w:iCs/>
            <w:sz w:val="24"/>
            <w:szCs w:val="24"/>
          </w:rPr>
          <w:t xml:space="preserve"> if Physician or Providers that need support procedures if Support Staff, or create fake physicians </w:t>
        </w:r>
        <w:r w:rsidR="000C6549" w:rsidRPr="006310D4">
          <w:rPr>
            <w:i/>
            <w:iCs/>
            <w:sz w:val="24"/>
            <w:szCs w:val="24"/>
          </w:rPr>
          <w:t xml:space="preserve">page if </w:t>
        </w:r>
        <w:proofErr w:type="spellStart"/>
        <w:r w:rsidR="000C6549" w:rsidRPr="006310D4">
          <w:rPr>
            <w:i/>
            <w:iCs/>
            <w:sz w:val="24"/>
            <w:szCs w:val="24"/>
          </w:rPr>
          <w:t>SuperUser</w:t>
        </w:r>
      </w:ins>
    </w:p>
    <w:p w:rsidR="006E5B79" w:rsidRDefault="008040C2" w:rsidP="000C6549">
      <w:pPr>
        <w:numPr>
          <w:ilvl w:val="0"/>
          <w:numId w:val="8"/>
        </w:numPr>
        <w:spacing w:line="240" w:lineRule="auto"/>
      </w:pPr>
      <w:r w:rsidRPr="000C6549">
        <w:rPr>
          <w:sz w:val="24"/>
          <w:szCs w:val="24"/>
        </w:rPr>
        <w:t>Provider</w:t>
      </w:r>
      <w:proofErr w:type="spellEnd"/>
      <w:r w:rsidRPr="000C6549">
        <w:rPr>
          <w:sz w:val="24"/>
          <w:szCs w:val="24"/>
        </w:rPr>
        <w:t xml:space="preserve"> Home Screen</w:t>
      </w:r>
    </w:p>
    <w:p w:rsidR="006E5B79" w:rsidRDefault="008040C2">
      <w:pPr>
        <w:numPr>
          <w:ilvl w:val="1"/>
          <w:numId w:val="8"/>
        </w:numPr>
        <w:spacing w:line="240" w:lineRule="auto"/>
      </w:pPr>
      <w:r>
        <w:rPr>
          <w:sz w:val="24"/>
          <w:szCs w:val="24"/>
        </w:rPr>
        <w:t>Hospital Administrator Home Page</w:t>
      </w:r>
    </w:p>
    <w:p w:rsidR="006E5B79" w:rsidRDefault="008040C2">
      <w:pPr>
        <w:numPr>
          <w:ilvl w:val="2"/>
          <w:numId w:val="8"/>
        </w:numPr>
        <w:spacing w:line="240" w:lineRule="auto"/>
      </w:pPr>
      <w:r>
        <w:rPr>
          <w:sz w:val="24"/>
          <w:szCs w:val="24"/>
        </w:rPr>
        <w:t xml:space="preserve">See a list of all “active” patients assigned to them through </w:t>
      </w:r>
      <w:proofErr w:type="spellStart"/>
      <w:r>
        <w:rPr>
          <w:sz w:val="24"/>
          <w:szCs w:val="24"/>
        </w:rPr>
        <w:t>EHR</w:t>
      </w:r>
      <w:proofErr w:type="spellEnd"/>
    </w:p>
    <w:p w:rsidR="006E5B79" w:rsidRDefault="008040C2">
      <w:pPr>
        <w:numPr>
          <w:ilvl w:val="2"/>
          <w:numId w:val="8"/>
        </w:numPr>
        <w:spacing w:line="240" w:lineRule="auto"/>
      </w:pPr>
      <w:r>
        <w:rPr>
          <w:sz w:val="24"/>
          <w:szCs w:val="24"/>
        </w:rPr>
        <w:t>Options to see list discharged patients or all dead patients that have every been assigned to them</w:t>
      </w:r>
    </w:p>
    <w:p w:rsidR="006E5B79" w:rsidRDefault="008040C2">
      <w:pPr>
        <w:numPr>
          <w:ilvl w:val="2"/>
          <w:numId w:val="8"/>
        </w:numPr>
        <w:spacing w:line="240" w:lineRule="auto"/>
      </w:pPr>
      <w:r>
        <w:rPr>
          <w:sz w:val="24"/>
          <w:szCs w:val="24"/>
        </w:rPr>
        <w:t>Filter list by their patients that currently do not have providers assigned to them or patients that need a surgeon for a surgery procedure.</w:t>
      </w:r>
    </w:p>
    <w:p w:rsidR="006E5B79" w:rsidRDefault="008040C2">
      <w:pPr>
        <w:numPr>
          <w:ilvl w:val="2"/>
          <w:numId w:val="8"/>
        </w:numPr>
        <w:spacing w:line="240" w:lineRule="auto"/>
      </w:pPr>
      <w:bookmarkStart w:id="90" w:name="__DdeLink__340_770564111"/>
      <w:r>
        <w:rPr>
          <w:sz w:val="24"/>
          <w:szCs w:val="24"/>
        </w:rPr>
        <w:t xml:space="preserve">Can click/tap on any patient and go to </w:t>
      </w:r>
      <w:bookmarkEnd w:id="90"/>
      <w:r>
        <w:rPr>
          <w:i/>
          <w:iCs/>
          <w:sz w:val="24"/>
          <w:szCs w:val="24"/>
        </w:rPr>
        <w:t>Patient Screen</w:t>
      </w:r>
    </w:p>
    <w:p w:rsidR="006E5B79" w:rsidRDefault="008040C2">
      <w:pPr>
        <w:numPr>
          <w:ilvl w:val="1"/>
          <w:numId w:val="8"/>
        </w:numPr>
        <w:spacing w:line="240" w:lineRule="auto"/>
      </w:pPr>
      <w:r>
        <w:rPr>
          <w:sz w:val="24"/>
          <w:szCs w:val="24"/>
        </w:rPr>
        <w:t>Physician/Surgeon Home Page</w:t>
      </w:r>
    </w:p>
    <w:p w:rsidR="006E5B79" w:rsidRDefault="008040C2">
      <w:pPr>
        <w:numPr>
          <w:ilvl w:val="2"/>
          <w:numId w:val="8"/>
        </w:numPr>
        <w:spacing w:line="240" w:lineRule="auto"/>
      </w:pPr>
      <w:r>
        <w:rPr>
          <w:sz w:val="24"/>
          <w:szCs w:val="24"/>
        </w:rPr>
        <w:t>See a list of all “active” patients assigned to them</w:t>
      </w:r>
    </w:p>
    <w:p w:rsidR="006E5B79" w:rsidRDefault="008040C2">
      <w:pPr>
        <w:numPr>
          <w:ilvl w:val="2"/>
          <w:numId w:val="8"/>
        </w:numPr>
        <w:spacing w:line="240" w:lineRule="auto"/>
      </w:pPr>
      <w:del w:id="91" w:author="Aaron Marden" w:date="2016-05-05T22:09:00Z">
        <w:r w:rsidDel="00BB551F">
          <w:rPr>
            <w:sz w:val="24"/>
            <w:szCs w:val="24"/>
          </w:rPr>
          <w:delText xml:space="preserve">Can click on link to go to </w:delText>
        </w:r>
        <w:r w:rsidDel="00BB551F">
          <w:rPr>
            <w:i/>
            <w:iCs/>
            <w:sz w:val="24"/>
            <w:szCs w:val="24"/>
          </w:rPr>
          <w:delText>To Do Screen</w:delText>
        </w:r>
      </w:del>
    </w:p>
    <w:p w:rsidR="006E5B79" w:rsidRDefault="008040C2">
      <w:pPr>
        <w:numPr>
          <w:ilvl w:val="2"/>
          <w:numId w:val="8"/>
        </w:numPr>
        <w:spacing w:line="240" w:lineRule="auto"/>
      </w:pPr>
      <w:r>
        <w:rPr>
          <w:sz w:val="24"/>
          <w:szCs w:val="24"/>
        </w:rPr>
        <w:t xml:space="preserve">Can click/tap on any patient and go to </w:t>
      </w:r>
      <w:r>
        <w:rPr>
          <w:i/>
          <w:iCs/>
          <w:sz w:val="24"/>
          <w:szCs w:val="24"/>
        </w:rPr>
        <w:t>Patient Screen</w:t>
      </w:r>
    </w:p>
    <w:p w:rsidR="006E5B79" w:rsidDel="00BB551F" w:rsidRDefault="008040C2">
      <w:pPr>
        <w:numPr>
          <w:ilvl w:val="2"/>
          <w:numId w:val="8"/>
        </w:numPr>
        <w:spacing w:line="240" w:lineRule="auto"/>
        <w:rPr>
          <w:del w:id="92" w:author="Aaron Marden" w:date="2016-05-05T22:09:00Z"/>
        </w:rPr>
      </w:pPr>
      <w:del w:id="93" w:author="Aaron Marden" w:date="2016-05-05T22:09:00Z">
        <w:r w:rsidDel="00BB551F">
          <w:rPr>
            <w:sz w:val="24"/>
            <w:szCs w:val="24"/>
          </w:rPr>
          <w:delText>Physician can change patient status to discharge</w:delText>
        </w:r>
      </w:del>
      <w:ins w:id="94" w:author="Aaron Marden" w:date="2016-05-05T22:10:00Z">
        <w:r w:rsidR="00B435EC">
          <w:rPr>
            <w:sz w:val="24"/>
            <w:szCs w:val="24"/>
          </w:rPr>
          <w:t xml:space="preserve"> (moved to Patient Screen)</w:t>
        </w:r>
      </w:ins>
    </w:p>
    <w:p w:rsidR="006E5B79" w:rsidRDefault="008040C2">
      <w:pPr>
        <w:numPr>
          <w:ilvl w:val="1"/>
          <w:numId w:val="8"/>
        </w:numPr>
        <w:spacing w:line="240" w:lineRule="auto"/>
      </w:pPr>
      <w:r>
        <w:rPr>
          <w:sz w:val="24"/>
          <w:szCs w:val="24"/>
        </w:rPr>
        <w:t>Provider Support Home Page</w:t>
      </w:r>
    </w:p>
    <w:p w:rsidR="006E5B79" w:rsidRDefault="008040C2">
      <w:pPr>
        <w:numPr>
          <w:ilvl w:val="2"/>
          <w:numId w:val="8"/>
        </w:numPr>
        <w:spacing w:line="240" w:lineRule="auto"/>
      </w:pPr>
      <w:r>
        <w:rPr>
          <w:sz w:val="24"/>
          <w:szCs w:val="24"/>
        </w:rPr>
        <w:t>See a list of all procedures needed to be done by support staff along with the patient associated with the procedure.</w:t>
      </w:r>
    </w:p>
    <w:p w:rsidR="006E5B79" w:rsidRDefault="008040C2">
      <w:pPr>
        <w:numPr>
          <w:ilvl w:val="2"/>
          <w:numId w:val="8"/>
        </w:numPr>
        <w:spacing w:line="240" w:lineRule="auto"/>
      </w:pPr>
      <w:r>
        <w:rPr>
          <w:sz w:val="24"/>
          <w:szCs w:val="24"/>
        </w:rPr>
        <w:t xml:space="preserve"> Can click/tap on a procedure to “complete” it. Can click/tap on a patient to go to </w:t>
      </w:r>
      <w:r>
        <w:rPr>
          <w:i/>
          <w:iCs/>
          <w:sz w:val="24"/>
          <w:szCs w:val="24"/>
        </w:rPr>
        <w:t>Patient Screen</w:t>
      </w:r>
    </w:p>
    <w:p w:rsidR="006E5B79" w:rsidRDefault="008040C2">
      <w:pPr>
        <w:numPr>
          <w:ilvl w:val="0"/>
          <w:numId w:val="8"/>
        </w:numPr>
        <w:spacing w:line="240" w:lineRule="auto"/>
        <w:rPr>
          <w:i/>
          <w:iCs/>
        </w:rPr>
      </w:pPr>
      <w:r>
        <w:rPr>
          <w:i/>
          <w:iCs/>
          <w:sz w:val="24"/>
          <w:szCs w:val="24"/>
        </w:rPr>
        <w:t>Patient Screen</w:t>
      </w:r>
    </w:p>
    <w:p w:rsidR="006E5B79" w:rsidRDefault="008040C2">
      <w:pPr>
        <w:numPr>
          <w:ilvl w:val="1"/>
          <w:numId w:val="8"/>
        </w:numPr>
        <w:spacing w:line="240" w:lineRule="auto"/>
        <w:rPr>
          <w:i/>
          <w:iCs/>
        </w:rPr>
      </w:pPr>
      <w:r>
        <w:rPr>
          <w:sz w:val="24"/>
          <w:szCs w:val="24"/>
        </w:rPr>
        <w:t xml:space="preserve">See patient name, age, gender, diagnosis code, medical status, and list of procedure codes (both done and to be done). </w:t>
      </w:r>
    </w:p>
    <w:p w:rsidR="006E5B79" w:rsidRDefault="008040C2">
      <w:pPr>
        <w:numPr>
          <w:ilvl w:val="1"/>
          <w:numId w:val="8"/>
        </w:numPr>
        <w:spacing w:line="240" w:lineRule="auto"/>
        <w:rPr>
          <w:i/>
          <w:iCs/>
        </w:rPr>
      </w:pPr>
      <w:del w:id="95" w:author="Aaron Marden" w:date="2016-05-05T22:10:00Z">
        <w:r w:rsidDel="00E607BD">
          <w:rPr>
            <w:sz w:val="24"/>
            <w:szCs w:val="24"/>
          </w:rPr>
          <w:delText>Show/Hide</w:delText>
        </w:r>
      </w:del>
      <w:ins w:id="96" w:author="Aaron Marden" w:date="2016-05-05T22:10:00Z">
        <w:r w:rsidR="00E607BD">
          <w:rPr>
            <w:sz w:val="24"/>
            <w:szCs w:val="24"/>
          </w:rPr>
          <w:t>See</w:t>
        </w:r>
      </w:ins>
      <w:r>
        <w:rPr>
          <w:sz w:val="24"/>
          <w:szCs w:val="24"/>
        </w:rPr>
        <w:t xml:space="preserve"> biometric readings of patient</w:t>
      </w:r>
    </w:p>
    <w:p w:rsidR="006E5B79" w:rsidDel="00E607BD" w:rsidRDefault="008040C2">
      <w:pPr>
        <w:numPr>
          <w:ilvl w:val="1"/>
          <w:numId w:val="8"/>
        </w:numPr>
        <w:spacing w:line="240" w:lineRule="auto"/>
        <w:rPr>
          <w:del w:id="97" w:author="Aaron Marden" w:date="2016-05-05T22:10:00Z"/>
          <w:i/>
          <w:iCs/>
        </w:rPr>
      </w:pPr>
      <w:del w:id="98" w:author="Aaron Marden" w:date="2016-05-05T22:10:00Z">
        <w:r w:rsidDel="00E607BD">
          <w:rPr>
            <w:sz w:val="24"/>
            <w:szCs w:val="24"/>
          </w:rPr>
          <w:delText>Show/Hide document/images of the patient</w:delText>
        </w:r>
      </w:del>
      <w:ins w:id="99" w:author="Aaron Marden" w:date="2016-05-05T22:11:00Z">
        <w:r w:rsidR="00B435EC">
          <w:rPr>
            <w:sz w:val="24"/>
            <w:szCs w:val="24"/>
          </w:rPr>
          <w:t xml:space="preserve"> (image has its own page)</w:t>
        </w:r>
      </w:ins>
    </w:p>
    <w:p w:rsidR="006E5B79" w:rsidDel="00B435EC" w:rsidRDefault="008040C2">
      <w:pPr>
        <w:numPr>
          <w:ilvl w:val="1"/>
          <w:numId w:val="8"/>
        </w:numPr>
        <w:spacing w:line="240" w:lineRule="auto"/>
        <w:rPr>
          <w:del w:id="100" w:author="Aaron Marden" w:date="2016-05-05T22:10:00Z"/>
          <w:i/>
          <w:iCs/>
        </w:rPr>
      </w:pPr>
      <w:del w:id="101" w:author="Aaron Marden" w:date="2016-05-05T22:10:00Z">
        <w:r w:rsidDel="00B435EC">
          <w:rPr>
            <w:sz w:val="24"/>
            <w:szCs w:val="24"/>
          </w:rPr>
          <w:delText>Complete Procedure by clicking/tapping procedure (can only be done if the role of user is same as role of person who can complete a procedure)</w:delText>
        </w:r>
      </w:del>
      <w:ins w:id="102" w:author="Aaron Marden" w:date="2016-05-05T22:11:00Z">
        <w:r w:rsidR="00B435EC">
          <w:rPr>
            <w:sz w:val="24"/>
            <w:szCs w:val="24"/>
          </w:rPr>
          <w:t xml:space="preserve"> (this is done on procedure page)</w:t>
        </w:r>
      </w:ins>
    </w:p>
    <w:p w:rsidR="006E5B79" w:rsidRDefault="008040C2">
      <w:pPr>
        <w:numPr>
          <w:ilvl w:val="1"/>
          <w:numId w:val="8"/>
        </w:numPr>
        <w:spacing w:line="240" w:lineRule="auto"/>
      </w:pPr>
      <w:r>
        <w:t>Physicians can assign a procedure to the patient</w:t>
      </w:r>
    </w:p>
    <w:p w:rsidR="006E5B79" w:rsidRDefault="008040C2">
      <w:pPr>
        <w:numPr>
          <w:ilvl w:val="1"/>
          <w:numId w:val="8"/>
        </w:numPr>
        <w:spacing w:line="240" w:lineRule="auto"/>
      </w:pPr>
      <w:r>
        <w:lastRenderedPageBreak/>
        <w:t xml:space="preserve">Link to </w:t>
      </w:r>
      <w:r>
        <w:rPr>
          <w:i/>
          <w:iCs/>
        </w:rPr>
        <w:t>Home Screen</w:t>
      </w:r>
    </w:p>
    <w:p w:rsidR="006E5B79" w:rsidRDefault="008040C2">
      <w:pPr>
        <w:numPr>
          <w:ilvl w:val="1"/>
          <w:numId w:val="8"/>
        </w:numPr>
        <w:spacing w:line="240" w:lineRule="auto"/>
      </w:pPr>
      <w:r>
        <w:t xml:space="preserve">Link to </w:t>
      </w:r>
      <w:del w:id="103" w:author="Aaron Marden" w:date="2016-05-05T22:10:00Z">
        <w:r w:rsidDel="000E106D">
          <w:rPr>
            <w:i/>
            <w:iCs/>
          </w:rPr>
          <w:delText xml:space="preserve">Document </w:delText>
        </w:r>
      </w:del>
      <w:ins w:id="104" w:author="Aaron Marden" w:date="2016-05-05T22:10:00Z">
        <w:r w:rsidR="000E106D">
          <w:rPr>
            <w:i/>
            <w:iCs/>
          </w:rPr>
          <w:t>Image</w:t>
        </w:r>
        <w:r w:rsidR="000E106D">
          <w:rPr>
            <w:i/>
            <w:iCs/>
          </w:rPr>
          <w:t xml:space="preserve"> </w:t>
        </w:r>
      </w:ins>
      <w:r>
        <w:rPr>
          <w:i/>
          <w:iCs/>
        </w:rPr>
        <w:t>Screen</w:t>
      </w:r>
    </w:p>
    <w:p w:rsidR="006E5B79" w:rsidRPr="00BB551F" w:rsidRDefault="008040C2">
      <w:pPr>
        <w:numPr>
          <w:ilvl w:val="1"/>
          <w:numId w:val="8"/>
        </w:numPr>
        <w:spacing w:line="240" w:lineRule="auto"/>
        <w:rPr>
          <w:ins w:id="105" w:author="Aaron Marden" w:date="2016-05-05T22:10:00Z"/>
          <w:rPrChange w:id="106" w:author="Aaron Marden" w:date="2016-05-05T22:10:00Z">
            <w:rPr>
              <w:ins w:id="107" w:author="Aaron Marden" w:date="2016-05-05T22:10:00Z"/>
              <w:i/>
              <w:iCs/>
            </w:rPr>
          </w:rPrChange>
        </w:rPr>
      </w:pPr>
      <w:r>
        <w:t xml:space="preserve">Link to </w:t>
      </w:r>
      <w:r>
        <w:rPr>
          <w:i/>
          <w:iCs/>
        </w:rPr>
        <w:t>Chat Screen</w:t>
      </w:r>
    </w:p>
    <w:p w:rsidR="00BB551F" w:rsidRPr="00BB551F" w:rsidRDefault="00BB551F" w:rsidP="00BB551F">
      <w:pPr>
        <w:numPr>
          <w:ilvl w:val="1"/>
          <w:numId w:val="8"/>
        </w:numPr>
        <w:spacing w:line="240" w:lineRule="auto"/>
        <w:rPr>
          <w:ins w:id="108" w:author="Aaron Marden" w:date="2016-05-05T22:10:00Z"/>
        </w:rPr>
      </w:pPr>
      <w:ins w:id="109" w:author="Aaron Marden" w:date="2016-05-05T22:10:00Z">
        <w:r w:rsidRPr="00BB551F">
          <w:t>Physician can change patient status to discharge</w:t>
        </w:r>
      </w:ins>
    </w:p>
    <w:p w:rsidR="00BB551F" w:rsidDel="00BB551F" w:rsidRDefault="00BB551F">
      <w:pPr>
        <w:numPr>
          <w:ilvl w:val="1"/>
          <w:numId w:val="8"/>
        </w:numPr>
        <w:spacing w:line="240" w:lineRule="auto"/>
        <w:rPr>
          <w:del w:id="110" w:author="Aaron Marden" w:date="2016-05-05T22:10:00Z"/>
        </w:rPr>
      </w:pPr>
    </w:p>
    <w:p w:rsidR="006E5B79" w:rsidRDefault="008040C2">
      <w:pPr>
        <w:numPr>
          <w:ilvl w:val="0"/>
          <w:numId w:val="8"/>
        </w:numPr>
        <w:spacing w:line="240" w:lineRule="auto"/>
        <w:rPr>
          <w:i/>
          <w:iCs/>
        </w:rPr>
      </w:pPr>
      <w:del w:id="111" w:author="Aaron Marden" w:date="2016-05-05T22:11:00Z">
        <w:r w:rsidDel="00B435EC">
          <w:rPr>
            <w:i/>
            <w:iCs/>
          </w:rPr>
          <w:delText xml:space="preserve">Document </w:delText>
        </w:r>
      </w:del>
      <w:ins w:id="112" w:author="Aaron Marden" w:date="2016-05-05T22:11:00Z">
        <w:r w:rsidR="00B435EC">
          <w:rPr>
            <w:i/>
            <w:iCs/>
          </w:rPr>
          <w:t>Image</w:t>
        </w:r>
        <w:r w:rsidR="00B435EC">
          <w:rPr>
            <w:i/>
            <w:iCs/>
          </w:rPr>
          <w:t xml:space="preserve"> </w:t>
        </w:r>
      </w:ins>
      <w:r>
        <w:rPr>
          <w:i/>
          <w:iCs/>
        </w:rPr>
        <w:t>Screen</w:t>
      </w:r>
    </w:p>
    <w:p w:rsidR="006E5B79" w:rsidRDefault="008040C2">
      <w:pPr>
        <w:numPr>
          <w:ilvl w:val="1"/>
          <w:numId w:val="8"/>
        </w:numPr>
        <w:spacing w:line="240" w:lineRule="auto"/>
      </w:pPr>
      <w:r>
        <w:t xml:space="preserve">Show list of </w:t>
      </w:r>
      <w:del w:id="113" w:author="Aaron Marden" w:date="2016-05-05T22:11:00Z">
        <w:r w:rsidDel="009C1640">
          <w:delText xml:space="preserve">documents </w:delText>
        </w:r>
      </w:del>
      <w:ins w:id="114" w:author="Aaron Marden" w:date="2016-05-05T22:11:00Z">
        <w:r w:rsidR="009C1640">
          <w:t>images</w:t>
        </w:r>
        <w:r w:rsidR="009C1640">
          <w:t xml:space="preserve"> </w:t>
        </w:r>
      </w:ins>
      <w:r>
        <w:t xml:space="preserve">uploaded for the current patient. </w:t>
      </w:r>
    </w:p>
    <w:p w:rsidR="006E5B79" w:rsidRDefault="008040C2">
      <w:pPr>
        <w:numPr>
          <w:ilvl w:val="1"/>
          <w:numId w:val="8"/>
        </w:numPr>
        <w:spacing w:line="240" w:lineRule="auto"/>
      </w:pPr>
      <w:r>
        <w:t xml:space="preserve">Clicking on document will </w:t>
      </w:r>
      <w:del w:id="115" w:author="Aaron Marden" w:date="2016-05-05T22:11:00Z">
        <w:r w:rsidDel="009C1640">
          <w:delText xml:space="preserve">download </w:delText>
        </w:r>
      </w:del>
      <w:ins w:id="116" w:author="Aaron Marden" w:date="2016-05-05T22:11:00Z">
        <w:r w:rsidR="009C1640">
          <w:t>bring user to new page to view that image</w:t>
        </w:r>
      </w:ins>
      <w:del w:id="117" w:author="Aaron Marden" w:date="2016-05-05T22:12:00Z">
        <w:r w:rsidDel="009C1640">
          <w:delText>document to be viewed</w:delText>
        </w:r>
      </w:del>
      <w:r>
        <w:t xml:space="preserve"> on your device</w:t>
      </w:r>
    </w:p>
    <w:p w:rsidR="006E5B79" w:rsidRDefault="008040C2">
      <w:pPr>
        <w:numPr>
          <w:ilvl w:val="1"/>
          <w:numId w:val="8"/>
        </w:numPr>
        <w:spacing w:line="240" w:lineRule="auto"/>
        <w:rPr>
          <w:ins w:id="118" w:author="Aaron Marden" w:date="2016-05-05T22:11:00Z"/>
        </w:rPr>
      </w:pPr>
      <w:r>
        <w:t>option to upload a document to back end</w:t>
      </w:r>
    </w:p>
    <w:p w:rsidR="00B435EC" w:rsidRDefault="00B435EC" w:rsidP="00B435EC">
      <w:pPr>
        <w:numPr>
          <w:ilvl w:val="0"/>
          <w:numId w:val="8"/>
        </w:numPr>
        <w:spacing w:line="240" w:lineRule="auto"/>
        <w:rPr>
          <w:ins w:id="119" w:author="Aaron Marden" w:date="2016-05-05T22:11:00Z"/>
        </w:rPr>
        <w:pPrChange w:id="120" w:author="Aaron Marden" w:date="2016-05-05T22:11:00Z">
          <w:pPr>
            <w:numPr>
              <w:ilvl w:val="1"/>
              <w:numId w:val="8"/>
            </w:numPr>
            <w:tabs>
              <w:tab w:val="num" w:pos="1080"/>
            </w:tabs>
            <w:spacing w:line="240" w:lineRule="auto"/>
            <w:ind w:left="1080" w:hanging="360"/>
          </w:pPr>
        </w:pPrChange>
      </w:pPr>
      <w:ins w:id="121" w:author="Aaron Marden" w:date="2016-05-05T22:11:00Z">
        <w:r>
          <w:t>Procedure Screen</w:t>
        </w:r>
      </w:ins>
    </w:p>
    <w:p w:rsidR="00B435EC" w:rsidRDefault="00B435EC" w:rsidP="00B435EC">
      <w:pPr>
        <w:numPr>
          <w:ilvl w:val="1"/>
          <w:numId w:val="8"/>
        </w:numPr>
        <w:spacing w:line="240" w:lineRule="auto"/>
        <w:rPr>
          <w:ins w:id="122" w:author="Aaron Marden" w:date="2016-05-05T22:11:00Z"/>
        </w:rPr>
      </w:pPr>
      <w:ins w:id="123" w:author="Aaron Marden" w:date="2016-05-05T22:11:00Z">
        <w:r>
          <w:t>Show current procedures</w:t>
        </w:r>
      </w:ins>
    </w:p>
    <w:p w:rsidR="00B435EC" w:rsidRDefault="00B435EC" w:rsidP="00B435EC">
      <w:pPr>
        <w:numPr>
          <w:ilvl w:val="1"/>
          <w:numId w:val="8"/>
        </w:numPr>
        <w:spacing w:line="240" w:lineRule="auto"/>
        <w:rPr>
          <w:ins w:id="124" w:author="Aaron Marden" w:date="2016-05-05T22:11:00Z"/>
        </w:rPr>
      </w:pPr>
      <w:ins w:id="125" w:author="Aaron Marden" w:date="2016-05-05T22:11:00Z">
        <w:r>
          <w:t xml:space="preserve">Add procedures for appropriate roles </w:t>
        </w:r>
      </w:ins>
    </w:p>
    <w:p w:rsidR="00B435EC" w:rsidRDefault="00B435EC" w:rsidP="00B435EC">
      <w:pPr>
        <w:numPr>
          <w:ilvl w:val="1"/>
          <w:numId w:val="8"/>
        </w:numPr>
        <w:spacing w:line="240" w:lineRule="auto"/>
      </w:pPr>
      <w:ins w:id="126" w:author="Aaron Marden" w:date="2016-05-05T22:11:00Z">
        <w:r>
          <w:t>Complete procedures for appropriate roles</w:t>
        </w:r>
      </w:ins>
    </w:p>
    <w:p w:rsidR="006E5B79" w:rsidRDefault="008040C2">
      <w:pPr>
        <w:numPr>
          <w:ilvl w:val="0"/>
          <w:numId w:val="8"/>
        </w:numPr>
        <w:spacing w:line="240" w:lineRule="auto"/>
        <w:rPr>
          <w:i/>
          <w:iCs/>
        </w:rPr>
      </w:pPr>
      <w:r>
        <w:rPr>
          <w:i/>
          <w:iCs/>
        </w:rPr>
        <w:t>Chat Screen</w:t>
      </w:r>
    </w:p>
    <w:p w:rsidR="006E5B79" w:rsidRDefault="008040C2">
      <w:pPr>
        <w:numPr>
          <w:ilvl w:val="1"/>
          <w:numId w:val="8"/>
        </w:numPr>
        <w:spacing w:line="240" w:lineRule="auto"/>
      </w:pPr>
      <w:r>
        <w:t>Show all chat log with message, who posted message, and date time message was received</w:t>
      </w:r>
    </w:p>
    <w:p w:rsidR="006E5B79" w:rsidRDefault="008040C2">
      <w:pPr>
        <w:numPr>
          <w:ilvl w:val="1"/>
          <w:numId w:val="8"/>
        </w:numPr>
        <w:spacing w:line="240" w:lineRule="auto"/>
      </w:pPr>
      <w:r>
        <w:t>Messages should be shown in a list ordered by when it was created (</w:t>
      </w:r>
      <w:del w:id="127" w:author="Aaron Marden" w:date="2016-05-05T22:12:00Z">
        <w:r w:rsidDel="009C1640">
          <w:delText>most recent</w:delText>
        </w:r>
      </w:del>
      <w:ins w:id="128" w:author="Aaron Marden" w:date="2016-05-05T22:12:00Z">
        <w:r w:rsidR="009C1640">
          <w:t>oldest</w:t>
        </w:r>
      </w:ins>
      <w:bookmarkStart w:id="129" w:name="_GoBack"/>
      <w:bookmarkEnd w:id="129"/>
      <w:r>
        <w:t xml:space="preserve"> chats first)</w:t>
      </w:r>
    </w:p>
    <w:p w:rsidR="006E5B79" w:rsidRDefault="008040C2">
      <w:pPr>
        <w:numPr>
          <w:ilvl w:val="1"/>
          <w:numId w:val="8"/>
        </w:numPr>
        <w:spacing w:line="240" w:lineRule="auto"/>
      </w:pPr>
      <w:r>
        <w:t>Post a new message</w:t>
      </w:r>
    </w:p>
    <w:p w:rsidR="006E5B79" w:rsidRDefault="008040C2">
      <w:pPr>
        <w:rPr>
          <w:sz w:val="24"/>
          <w:szCs w:val="24"/>
        </w:rPr>
      </w:pPr>
      <w:r>
        <w:rPr>
          <w:sz w:val="24"/>
          <w:szCs w:val="24"/>
          <w:u w:val="single"/>
        </w:rPr>
        <w:t>Azure Web Site</w:t>
      </w:r>
    </w:p>
    <w:p w:rsidR="006E5B79" w:rsidRDefault="008040C2">
      <w:pPr>
        <w:rPr>
          <w:sz w:val="24"/>
          <w:szCs w:val="24"/>
        </w:rPr>
      </w:pPr>
      <w:r>
        <w:rPr>
          <w:sz w:val="24"/>
          <w:szCs w:val="24"/>
        </w:rPr>
        <w:t xml:space="preserve">In addition to the mobile app, I will create a single page dashboard web site using </w:t>
      </w:r>
      <w:proofErr w:type="spellStart"/>
      <w:r>
        <w:rPr>
          <w:sz w:val="24"/>
          <w:szCs w:val="24"/>
        </w:rPr>
        <w:t>angularjs</w:t>
      </w:r>
      <w:proofErr w:type="spellEnd"/>
      <w:r>
        <w:rPr>
          <w:sz w:val="24"/>
          <w:szCs w:val="24"/>
        </w:rPr>
        <w:t xml:space="preserve"> and d3 to show usage statistics of various transactions in this system. </w:t>
      </w:r>
    </w:p>
    <w:p w:rsidR="006E5B79" w:rsidRDefault="006E5B79">
      <w:pPr>
        <w:rPr>
          <w:sz w:val="24"/>
          <w:szCs w:val="24"/>
        </w:rPr>
      </w:pPr>
    </w:p>
    <w:p w:rsidR="006E5B79" w:rsidRDefault="006E5B79"/>
    <w:sectPr w:rsidR="006E5B79">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94DF7"/>
    <w:multiLevelType w:val="multilevel"/>
    <w:tmpl w:val="9A4CC2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61D7B08"/>
    <w:multiLevelType w:val="multilevel"/>
    <w:tmpl w:val="4BB269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AFD0A1F"/>
    <w:multiLevelType w:val="multilevel"/>
    <w:tmpl w:val="E6249A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73D78E7"/>
    <w:multiLevelType w:val="multilevel"/>
    <w:tmpl w:val="EE6EA8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E7B3C5A"/>
    <w:multiLevelType w:val="multilevel"/>
    <w:tmpl w:val="F77CE3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37F243A"/>
    <w:multiLevelType w:val="multilevel"/>
    <w:tmpl w:val="FF389666"/>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rPr>
        <w:rFonts w:cs="Courier New"/>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94A7334"/>
    <w:multiLevelType w:val="multilevel"/>
    <w:tmpl w:val="BBF09A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5AF5F2B"/>
    <w:multiLevelType w:val="multilevel"/>
    <w:tmpl w:val="5AE464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A214582"/>
    <w:multiLevelType w:val="multilevel"/>
    <w:tmpl w:val="8CAC2E5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8"/>
  </w:num>
  <w:num w:numId="2">
    <w:abstractNumId w:val="6"/>
  </w:num>
  <w:num w:numId="3">
    <w:abstractNumId w:val="4"/>
  </w:num>
  <w:num w:numId="4">
    <w:abstractNumId w:val="7"/>
  </w:num>
  <w:num w:numId="5">
    <w:abstractNumId w:val="3"/>
  </w:num>
  <w:num w:numId="6">
    <w:abstractNumId w:val="0"/>
  </w:num>
  <w:num w:numId="7">
    <w:abstractNumId w:val="2"/>
  </w:num>
  <w:num w:numId="8">
    <w:abstractNumId w:val="5"/>
  </w:num>
  <w:num w:numId="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aron Marden">
    <w15:presenceInfo w15:providerId="AD" w15:userId="S-1-5-21-484763869-796845957-839522115-84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B79"/>
    <w:rsid w:val="000C6549"/>
    <w:rsid w:val="000D4444"/>
    <w:rsid w:val="000E106D"/>
    <w:rsid w:val="00251B69"/>
    <w:rsid w:val="002A6A1A"/>
    <w:rsid w:val="002D2E32"/>
    <w:rsid w:val="00377EBE"/>
    <w:rsid w:val="004B079A"/>
    <w:rsid w:val="006310D4"/>
    <w:rsid w:val="0065450C"/>
    <w:rsid w:val="006E5B79"/>
    <w:rsid w:val="008040C2"/>
    <w:rsid w:val="0089740F"/>
    <w:rsid w:val="00922C9F"/>
    <w:rsid w:val="009448F5"/>
    <w:rsid w:val="009568E4"/>
    <w:rsid w:val="009C1640"/>
    <w:rsid w:val="00A75042"/>
    <w:rsid w:val="00B435EC"/>
    <w:rsid w:val="00BB551F"/>
    <w:rsid w:val="00D01966"/>
    <w:rsid w:val="00D02C35"/>
    <w:rsid w:val="00E42CB1"/>
    <w:rsid w:val="00E607BD"/>
    <w:rsid w:val="00E93F78"/>
    <w:rsid w:val="00F6772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A86598-B3EE-46BA-A117-43DF8188D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color w:val="00000A"/>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NumberingSymbols">
    <w:name w:val="Numbering Symbols"/>
    <w:qFormat/>
  </w:style>
  <w:style w:type="character" w:customStyle="1" w:styleId="ListLabel2">
    <w:name w:val="ListLabel 2"/>
    <w:qFormat/>
    <w:rPr>
      <w:rFonts w:cs="Symbol"/>
      <w:sz w:val="24"/>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Symbol"/>
      <w:sz w:val="24"/>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sz w:val="24"/>
    </w:rPr>
  </w:style>
  <w:style w:type="character" w:customStyle="1" w:styleId="ListLabel9">
    <w:name w:val="ListLabel 9"/>
    <w:qFormat/>
    <w:rPr>
      <w:rFonts w:cs="Courier New"/>
    </w:rPr>
  </w:style>
  <w:style w:type="character" w:customStyle="1" w:styleId="ListLabel10">
    <w:name w:val="ListLabel 10"/>
    <w:qFormat/>
    <w:rPr>
      <w:rFonts w:cs="Wingdings"/>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991203"/>
    <w:pPr>
      <w:ind w:left="720"/>
      <w:contextualSpacing/>
    </w:pPr>
  </w:style>
  <w:style w:type="paragraph" w:styleId="BalloonText">
    <w:name w:val="Balloon Text"/>
    <w:basedOn w:val="Normal"/>
    <w:link w:val="BalloonTextChar"/>
    <w:uiPriority w:val="99"/>
    <w:semiHidden/>
    <w:unhideWhenUsed/>
    <w:rsid w:val="00377E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7EBE"/>
    <w:rPr>
      <w:rFonts w:ascii="Segoe UI" w:hAnsi="Segoe UI" w:cs="Segoe UI"/>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968</TotalTime>
  <Pages>8</Pages>
  <Words>2129</Words>
  <Characters>12137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Mathematica, Inc.</Company>
  <LinksUpToDate>false</LinksUpToDate>
  <CharactersWithSpaces>14238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Marden</dc:creator>
  <cp:lastModifiedBy>Aaron Marden</cp:lastModifiedBy>
  <cp:revision>56</cp:revision>
  <dcterms:created xsi:type="dcterms:W3CDTF">2016-03-31T02:38:00Z</dcterms:created>
  <dcterms:modified xsi:type="dcterms:W3CDTF">2016-05-06T02:12:00Z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Mathematica,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